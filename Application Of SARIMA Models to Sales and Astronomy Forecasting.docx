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7C8D" w14:textId="77777777" w:rsidR="00743330" w:rsidRDefault="00743330" w:rsidP="00743330">
      <w:pPr>
        <w:jc w:val="center"/>
        <w:rPr>
          <w:rFonts w:ascii="Times New Roman" w:eastAsia="Times New Roman" w:hAnsi="Times New Roman" w:cs="Times New Roman"/>
          <w:b/>
          <w:bCs/>
          <w:color w:val="000000" w:themeColor="text1"/>
          <w:sz w:val="48"/>
          <w:szCs w:val="48"/>
        </w:rPr>
      </w:pPr>
    </w:p>
    <w:p w14:paraId="301670A3" w14:textId="1A8DBB53" w:rsidR="00743330" w:rsidRDefault="00743330" w:rsidP="00743330">
      <w:pPr>
        <w:jc w:val="center"/>
        <w:rPr>
          <w:rFonts w:ascii="Times New Roman" w:eastAsia="Times New Roman" w:hAnsi="Times New Roman" w:cs="Times New Roman"/>
          <w:b/>
          <w:bCs/>
          <w:color w:val="000000" w:themeColor="text1"/>
          <w:sz w:val="48"/>
          <w:szCs w:val="48"/>
        </w:rPr>
      </w:pPr>
      <w:r>
        <w:rPr>
          <w:noProof/>
        </w:rPr>
        <w:drawing>
          <wp:inline distT="0" distB="0" distL="0" distR="0" wp14:anchorId="0CE0FA8E" wp14:editId="0B8F6AC8">
            <wp:extent cx="2549457" cy="2733040"/>
            <wp:effectExtent l="0" t="0" r="3810" b="0"/>
            <wp:docPr id="475745459"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45459"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0933" cy="2745342"/>
                    </a:xfrm>
                    <a:prstGeom prst="rect">
                      <a:avLst/>
                    </a:prstGeom>
                    <a:noFill/>
                    <a:ln>
                      <a:noFill/>
                    </a:ln>
                  </pic:spPr>
                </pic:pic>
              </a:graphicData>
            </a:graphic>
          </wp:inline>
        </w:drawing>
      </w:r>
    </w:p>
    <w:p w14:paraId="174FE91C" w14:textId="77777777" w:rsidR="00743330" w:rsidRDefault="00743330" w:rsidP="00743330">
      <w:pPr>
        <w:rPr>
          <w:rFonts w:ascii="Times New Roman" w:eastAsia="Times New Roman" w:hAnsi="Times New Roman" w:cs="Times New Roman"/>
          <w:b/>
          <w:bCs/>
          <w:color w:val="000000" w:themeColor="text1"/>
          <w:sz w:val="48"/>
          <w:szCs w:val="48"/>
        </w:rPr>
      </w:pPr>
    </w:p>
    <w:p w14:paraId="49BFF437" w14:textId="2D88AE31" w:rsidR="00743330" w:rsidRDefault="00743330" w:rsidP="00743330">
      <w:pPr>
        <w:jc w:val="cente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t>Application Of SARIMA Models to Sales and Astronomy Forecasting</w:t>
      </w:r>
    </w:p>
    <w:p w14:paraId="6408B9DF" w14:textId="48A4FF13" w:rsidR="00743330" w:rsidRPr="00D60A3B" w:rsidRDefault="00743330" w:rsidP="00743330">
      <w:pPr>
        <w:spacing w:after="0"/>
        <w:jc w:val="center"/>
        <w:rPr>
          <w:rFonts w:ascii="Times New Roman" w:hAnsi="Times New Roman" w:cs="Times New Roman"/>
        </w:rPr>
      </w:pPr>
      <w:r>
        <w:rPr>
          <w:rFonts w:ascii="Times New Roman" w:hAnsi="Times New Roman" w:cs="Times New Roman"/>
          <w:sz w:val="28"/>
          <w:szCs w:val="28"/>
        </w:rPr>
        <w:t>MA 641</w:t>
      </w:r>
      <w:r w:rsidRPr="00D60A3B">
        <w:rPr>
          <w:rFonts w:ascii="Times New Roman" w:hAnsi="Times New Roman" w:cs="Times New Roman"/>
          <w:sz w:val="28"/>
          <w:szCs w:val="28"/>
        </w:rPr>
        <w:t xml:space="preserve"> </w:t>
      </w:r>
      <w:r>
        <w:rPr>
          <w:rFonts w:ascii="Times New Roman" w:hAnsi="Times New Roman" w:cs="Times New Roman"/>
          <w:sz w:val="28"/>
          <w:szCs w:val="28"/>
        </w:rPr>
        <w:t>Time Series Analysis</w:t>
      </w:r>
    </w:p>
    <w:p w14:paraId="3DCF7C53" w14:textId="1CF954E9" w:rsidR="00743330" w:rsidRPr="00D60A3B" w:rsidRDefault="00743330" w:rsidP="00743330">
      <w:pPr>
        <w:spacing w:after="0"/>
        <w:jc w:val="center"/>
        <w:rPr>
          <w:rFonts w:ascii="Times New Roman" w:hAnsi="Times New Roman" w:cs="Times New Roman"/>
        </w:rPr>
      </w:pPr>
      <w:r w:rsidRPr="00D60A3B">
        <w:rPr>
          <w:rFonts w:ascii="Times New Roman" w:hAnsi="Times New Roman" w:cs="Times New Roman"/>
          <w:sz w:val="28"/>
          <w:szCs w:val="28"/>
        </w:rPr>
        <w:t xml:space="preserve">Professor </w:t>
      </w:r>
      <w:proofErr w:type="spellStart"/>
      <w:r>
        <w:rPr>
          <w:rFonts w:ascii="Times New Roman" w:hAnsi="Times New Roman" w:cs="Times New Roman"/>
          <w:sz w:val="28"/>
          <w:szCs w:val="28"/>
        </w:rPr>
        <w:t>Hadi</w:t>
      </w:r>
      <w:proofErr w:type="spellEnd"/>
      <w:r>
        <w:rPr>
          <w:rFonts w:ascii="Times New Roman" w:hAnsi="Times New Roman" w:cs="Times New Roman"/>
          <w:sz w:val="28"/>
          <w:szCs w:val="28"/>
        </w:rPr>
        <w:t xml:space="preserve"> Safari</w:t>
      </w:r>
      <w:r w:rsidR="008D5A83">
        <w:rPr>
          <w:rFonts w:ascii="Times New Roman" w:hAnsi="Times New Roman" w:cs="Times New Roman"/>
          <w:sz w:val="28"/>
          <w:szCs w:val="28"/>
        </w:rPr>
        <w:t xml:space="preserve"> </w:t>
      </w:r>
      <w:proofErr w:type="spellStart"/>
      <w:r w:rsidR="008D5A83" w:rsidRPr="008D5A83">
        <w:rPr>
          <w:rFonts w:ascii="Times New Roman" w:hAnsi="Times New Roman" w:cs="Times New Roman"/>
          <w:sz w:val="28"/>
          <w:szCs w:val="28"/>
        </w:rPr>
        <w:t>Katesari</w:t>
      </w:r>
      <w:proofErr w:type="spellEnd"/>
    </w:p>
    <w:p w14:paraId="5BE14D99" w14:textId="2C61CCA8" w:rsidR="00743330" w:rsidRDefault="00743330" w:rsidP="00743330">
      <w:pPr>
        <w:spacing w:after="0"/>
        <w:jc w:val="center"/>
        <w:rPr>
          <w:rFonts w:ascii="Times New Roman" w:hAnsi="Times New Roman" w:cs="Times New Roman"/>
          <w:sz w:val="28"/>
          <w:szCs w:val="28"/>
        </w:rPr>
      </w:pPr>
      <w:r>
        <w:rPr>
          <w:rFonts w:ascii="Times New Roman" w:hAnsi="Times New Roman" w:cs="Times New Roman"/>
          <w:sz w:val="28"/>
          <w:szCs w:val="28"/>
        </w:rPr>
        <w:t>April 9</w:t>
      </w:r>
      <w:r>
        <w:rPr>
          <w:rFonts w:ascii="Times New Roman" w:hAnsi="Times New Roman" w:cs="Times New Roman"/>
          <w:sz w:val="28"/>
          <w:szCs w:val="28"/>
          <w:vertAlign w:val="superscript"/>
        </w:rPr>
        <w:t>th</w:t>
      </w:r>
      <w:r w:rsidRPr="00D60A3B">
        <w:rPr>
          <w:rFonts w:ascii="Times New Roman" w:hAnsi="Times New Roman" w:cs="Times New Roman"/>
          <w:sz w:val="28"/>
          <w:szCs w:val="28"/>
        </w:rPr>
        <w:t>, 202</w:t>
      </w:r>
      <w:r>
        <w:rPr>
          <w:rFonts w:ascii="Times New Roman" w:hAnsi="Times New Roman" w:cs="Times New Roman"/>
          <w:sz w:val="28"/>
          <w:szCs w:val="28"/>
        </w:rPr>
        <w:t>3</w:t>
      </w:r>
    </w:p>
    <w:p w14:paraId="6D6AD16D" w14:textId="77777777" w:rsidR="00743330" w:rsidRDefault="00743330" w:rsidP="00743330">
      <w:pPr>
        <w:spacing w:after="0"/>
        <w:jc w:val="center"/>
        <w:rPr>
          <w:rFonts w:ascii="Times New Roman" w:hAnsi="Times New Roman" w:cs="Times New Roman"/>
          <w:sz w:val="28"/>
          <w:szCs w:val="28"/>
        </w:rPr>
      </w:pPr>
    </w:p>
    <w:p w14:paraId="35F1438D" w14:textId="77777777" w:rsidR="00743330" w:rsidRDefault="00743330" w:rsidP="00743330">
      <w:pPr>
        <w:spacing w:after="0"/>
        <w:jc w:val="center"/>
        <w:rPr>
          <w:rFonts w:ascii="Times New Roman" w:hAnsi="Times New Roman" w:cs="Times New Roman"/>
          <w:sz w:val="28"/>
          <w:szCs w:val="28"/>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4675"/>
      </w:tblGrid>
      <w:tr w:rsidR="00743330" w14:paraId="1A4C3D86" w14:textId="77777777" w:rsidTr="00382142">
        <w:tc>
          <w:tcPr>
            <w:tcW w:w="2610" w:type="dxa"/>
          </w:tcPr>
          <w:p w14:paraId="03B942EE" w14:textId="77777777" w:rsidR="00743330" w:rsidRDefault="00743330" w:rsidP="00382142">
            <w:pPr>
              <w:rPr>
                <w:rFonts w:ascii="Times New Roman" w:hAnsi="Times New Roman" w:cs="Times New Roman"/>
                <w:sz w:val="28"/>
                <w:szCs w:val="28"/>
              </w:rPr>
            </w:pPr>
            <w:r>
              <w:rPr>
                <w:rFonts w:ascii="Times New Roman" w:hAnsi="Times New Roman" w:cs="Times New Roman"/>
                <w:sz w:val="28"/>
                <w:szCs w:val="28"/>
              </w:rPr>
              <w:t>Joshua Grou</w:t>
            </w:r>
          </w:p>
        </w:tc>
        <w:tc>
          <w:tcPr>
            <w:tcW w:w="4675" w:type="dxa"/>
          </w:tcPr>
          <w:p w14:paraId="75495B9B" w14:textId="0A7D41D1" w:rsidR="00743330" w:rsidRDefault="00743330" w:rsidP="00382142">
            <w:pPr>
              <w:rPr>
                <w:rFonts w:ascii="Times New Roman" w:hAnsi="Times New Roman" w:cs="Times New Roman"/>
                <w:sz w:val="28"/>
                <w:szCs w:val="28"/>
              </w:rPr>
            </w:pPr>
            <w:r>
              <w:rPr>
                <w:rFonts w:ascii="Times New Roman" w:hAnsi="Times New Roman" w:cs="Times New Roman"/>
                <w:sz w:val="28"/>
                <w:szCs w:val="28"/>
              </w:rPr>
              <w:t>jgrou@stevens.edu</w:t>
            </w:r>
          </w:p>
        </w:tc>
      </w:tr>
      <w:tr w:rsidR="00AF78E3" w14:paraId="37DCEBB8" w14:textId="77777777" w:rsidTr="00382142">
        <w:tc>
          <w:tcPr>
            <w:tcW w:w="2610" w:type="dxa"/>
          </w:tcPr>
          <w:p w14:paraId="66EDF6E3" w14:textId="77777777" w:rsidR="00AF78E3" w:rsidRDefault="00AF78E3" w:rsidP="00382142">
            <w:pPr>
              <w:rPr>
                <w:rFonts w:ascii="Times New Roman" w:hAnsi="Times New Roman" w:cs="Times New Roman"/>
                <w:sz w:val="28"/>
                <w:szCs w:val="28"/>
              </w:rPr>
            </w:pPr>
            <w:proofErr w:type="spellStart"/>
            <w:r>
              <w:rPr>
                <w:rFonts w:ascii="Times New Roman" w:hAnsi="Times New Roman" w:cs="Times New Roman"/>
                <w:sz w:val="28"/>
                <w:szCs w:val="28"/>
              </w:rPr>
              <w:t>Mez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Edoka</w:t>
            </w:r>
            <w:proofErr w:type="spellEnd"/>
          </w:p>
          <w:p w14:paraId="35CAF9AD" w14:textId="77777777" w:rsidR="0041126E" w:rsidRDefault="007D330C" w:rsidP="00382142">
            <w:pPr>
              <w:rPr>
                <w:rFonts w:ascii="Times New Roman" w:hAnsi="Times New Roman" w:cs="Times New Roman"/>
                <w:sz w:val="28"/>
                <w:szCs w:val="28"/>
              </w:rPr>
            </w:pPr>
            <w:r>
              <w:rPr>
                <w:rFonts w:ascii="Times New Roman" w:hAnsi="Times New Roman" w:cs="Times New Roman"/>
                <w:sz w:val="28"/>
                <w:szCs w:val="28"/>
              </w:rPr>
              <w:t>Theodore Steffens</w:t>
            </w:r>
          </w:p>
          <w:p w14:paraId="5AF02FE2" w14:textId="7D20D853" w:rsidR="007D330C" w:rsidRDefault="0041126E" w:rsidP="00382142">
            <w:pPr>
              <w:rPr>
                <w:rFonts w:ascii="Times New Roman" w:hAnsi="Times New Roman" w:cs="Times New Roman"/>
                <w:sz w:val="28"/>
                <w:szCs w:val="28"/>
              </w:rPr>
            </w:pPr>
            <w:r w:rsidRPr="0041126E">
              <w:rPr>
                <w:rFonts w:ascii="Times New Roman" w:hAnsi="Times New Roman" w:cs="Times New Roman"/>
                <w:sz w:val="28"/>
                <w:szCs w:val="28"/>
              </w:rPr>
              <w:t xml:space="preserve">Mark </w:t>
            </w:r>
            <w:proofErr w:type="spellStart"/>
            <w:r w:rsidRPr="0041126E">
              <w:rPr>
                <w:rFonts w:ascii="Times New Roman" w:hAnsi="Times New Roman" w:cs="Times New Roman"/>
                <w:sz w:val="28"/>
                <w:szCs w:val="28"/>
              </w:rPr>
              <w:t>Niewierowski</w:t>
            </w:r>
            <w:proofErr w:type="spellEnd"/>
          </w:p>
        </w:tc>
        <w:tc>
          <w:tcPr>
            <w:tcW w:w="4675" w:type="dxa"/>
          </w:tcPr>
          <w:p w14:paraId="29404F17" w14:textId="77777777" w:rsidR="00AF78E3" w:rsidRDefault="00AF78E3" w:rsidP="00382142">
            <w:pPr>
              <w:rPr>
                <w:rFonts w:ascii="Times New Roman" w:hAnsi="Times New Roman" w:cs="Times New Roman"/>
                <w:sz w:val="28"/>
                <w:szCs w:val="28"/>
              </w:rPr>
            </w:pPr>
          </w:p>
          <w:p w14:paraId="7CCADB1B" w14:textId="77777777" w:rsidR="0041126E" w:rsidRDefault="007D330C" w:rsidP="00382142">
            <w:pPr>
              <w:rPr>
                <w:rFonts w:ascii="Times New Roman" w:hAnsi="Times New Roman" w:cs="Times New Roman"/>
                <w:sz w:val="28"/>
                <w:szCs w:val="28"/>
              </w:rPr>
            </w:pPr>
            <w:r>
              <w:rPr>
                <w:rFonts w:ascii="Times New Roman" w:hAnsi="Times New Roman" w:cs="Times New Roman"/>
                <w:sz w:val="28"/>
                <w:szCs w:val="28"/>
              </w:rPr>
              <w:t>tsteffen@stevens.edu</w:t>
            </w:r>
          </w:p>
          <w:p w14:paraId="4B69E0AB" w14:textId="279E3E5A" w:rsidR="0041126E" w:rsidRDefault="0041126E" w:rsidP="00382142">
            <w:pPr>
              <w:rPr>
                <w:rFonts w:ascii="Times New Roman" w:hAnsi="Times New Roman" w:cs="Times New Roman"/>
                <w:sz w:val="28"/>
                <w:szCs w:val="28"/>
              </w:rPr>
            </w:pPr>
          </w:p>
        </w:tc>
      </w:tr>
    </w:tbl>
    <w:p w14:paraId="0FDAF073" w14:textId="38FC32B1" w:rsidR="00743330" w:rsidRDefault="00743330">
      <w:pPr>
        <w:rPr>
          <w:rFonts w:ascii="Times New Roman" w:hAnsi="Times New Roman" w:cs="Times New Roman"/>
          <w:b/>
          <w:bCs/>
          <w:sz w:val="56"/>
          <w:szCs w:val="56"/>
        </w:rPr>
      </w:pPr>
    </w:p>
    <w:p w14:paraId="5BAF690C" w14:textId="77777777" w:rsidR="00743330" w:rsidRDefault="00743330">
      <w:pPr>
        <w:rPr>
          <w:rFonts w:ascii="Times New Roman" w:hAnsi="Times New Roman" w:cs="Times New Roman"/>
          <w:b/>
          <w:bCs/>
          <w:sz w:val="56"/>
          <w:szCs w:val="56"/>
        </w:rPr>
      </w:pPr>
    </w:p>
    <w:p w14:paraId="71ADA529" w14:textId="77777777" w:rsidR="00743330" w:rsidRDefault="00743330">
      <w:pPr>
        <w:rPr>
          <w:rFonts w:ascii="Times New Roman" w:hAnsi="Times New Roman" w:cs="Times New Roman"/>
          <w:b/>
          <w:bCs/>
          <w:sz w:val="56"/>
          <w:szCs w:val="56"/>
        </w:rPr>
      </w:pPr>
    </w:p>
    <w:p w14:paraId="1FACF9AF" w14:textId="77777777" w:rsidR="00743330" w:rsidRDefault="00743330">
      <w:pPr>
        <w:rPr>
          <w:rFonts w:ascii="Times New Roman" w:hAnsi="Times New Roman" w:cs="Times New Roman"/>
          <w:b/>
          <w:bCs/>
          <w:sz w:val="56"/>
          <w:szCs w:val="56"/>
        </w:rPr>
      </w:pPr>
    </w:p>
    <w:sdt>
      <w:sdtPr>
        <w:rPr>
          <w:rFonts w:asciiTheme="minorHAnsi" w:eastAsiaTheme="minorEastAsia" w:hAnsiTheme="minorHAnsi" w:cs="Times New Roman"/>
          <w:color w:val="auto"/>
          <w:sz w:val="22"/>
          <w:szCs w:val="22"/>
        </w:rPr>
        <w:id w:val="-1998802586"/>
        <w:docPartObj>
          <w:docPartGallery w:val="Table of Contents"/>
          <w:docPartUnique/>
        </w:docPartObj>
      </w:sdtPr>
      <w:sdtContent>
        <w:p w14:paraId="0E0B957B" w14:textId="77777777" w:rsidR="00743330" w:rsidRDefault="00743330" w:rsidP="00743330">
          <w:pPr>
            <w:pStyle w:val="TOCHeading"/>
          </w:pPr>
          <w:r>
            <w:t>Table of Contents</w:t>
          </w:r>
        </w:p>
        <w:p w14:paraId="6D725032" w14:textId="77777777" w:rsidR="00743330" w:rsidRDefault="00743330" w:rsidP="00743330">
          <w:pPr>
            <w:pStyle w:val="TOC1"/>
          </w:pPr>
          <w:r>
            <w:rPr>
              <w:b/>
              <w:bCs/>
            </w:rPr>
            <w:t>Introduction</w:t>
          </w:r>
          <w:r>
            <w:ptab w:relativeTo="margin" w:alignment="right" w:leader="dot"/>
          </w:r>
          <w:r>
            <w:rPr>
              <w:b/>
              <w:bCs/>
            </w:rPr>
            <w:t>1</w:t>
          </w:r>
        </w:p>
        <w:p w14:paraId="557B7710" w14:textId="6EF2EB0B" w:rsidR="00743330" w:rsidRDefault="00743330" w:rsidP="00743330">
          <w:pPr>
            <w:pStyle w:val="TOC1"/>
            <w:rPr>
              <w:b/>
              <w:bCs/>
            </w:rPr>
          </w:pPr>
          <w:r>
            <w:rPr>
              <w:b/>
              <w:bCs/>
            </w:rPr>
            <w:t>Data Sets</w:t>
          </w:r>
          <w:r>
            <w:ptab w:relativeTo="margin" w:alignment="right" w:leader="dot"/>
          </w:r>
          <w:r>
            <w:rPr>
              <w:b/>
              <w:bCs/>
            </w:rPr>
            <w:t>1</w:t>
          </w:r>
        </w:p>
        <w:p w14:paraId="4A1B9D15" w14:textId="7C3FC391" w:rsidR="00743330" w:rsidRPr="00743330" w:rsidRDefault="00743330" w:rsidP="00743330">
          <w:pPr>
            <w:pStyle w:val="TOC1"/>
            <w:rPr>
              <w:b/>
              <w:bCs/>
            </w:rPr>
          </w:pPr>
          <w:r>
            <w:rPr>
              <w:b/>
              <w:bCs/>
            </w:rPr>
            <w:t>Shampoo Sales Data Set and Modeling</w:t>
          </w:r>
          <w:r>
            <w:ptab w:relativeTo="margin" w:alignment="right" w:leader="dot"/>
          </w:r>
          <w:r w:rsidR="00E410A8">
            <w:rPr>
              <w:b/>
              <w:bCs/>
            </w:rPr>
            <w:t>4</w:t>
          </w:r>
        </w:p>
        <w:p w14:paraId="428A16AF" w14:textId="3D32ADB1" w:rsidR="00743330" w:rsidRPr="0013493C" w:rsidRDefault="00743330" w:rsidP="00743330">
          <w:pPr>
            <w:pStyle w:val="TOC1"/>
          </w:pPr>
          <w:r>
            <w:rPr>
              <w:b/>
              <w:bCs/>
            </w:rPr>
            <w:t>Shampoo Sales Model Conclusions</w:t>
          </w:r>
          <w:r>
            <w:ptab w:relativeTo="margin" w:alignment="right" w:leader="dot"/>
          </w:r>
          <w:r w:rsidR="00E410A8">
            <w:rPr>
              <w:b/>
              <w:bCs/>
            </w:rPr>
            <w:t>6</w:t>
          </w:r>
        </w:p>
        <w:p w14:paraId="092648C8" w14:textId="454464A1" w:rsidR="00743330" w:rsidRPr="0013493C" w:rsidRDefault="00A32B2E" w:rsidP="00743330">
          <w:pPr>
            <w:pStyle w:val="TOC1"/>
          </w:pPr>
          <w:r>
            <w:rPr>
              <w:b/>
              <w:bCs/>
            </w:rPr>
            <w:t>Sunspot Count Data Set and Modeling</w:t>
          </w:r>
          <w:r w:rsidR="00743330">
            <w:ptab w:relativeTo="margin" w:alignment="right" w:leader="dot"/>
          </w:r>
          <w:r w:rsidR="00E410A8">
            <w:rPr>
              <w:b/>
              <w:bCs/>
            </w:rPr>
            <w:t>6</w:t>
          </w:r>
        </w:p>
        <w:p w14:paraId="1CC2D5EF" w14:textId="19DD2418" w:rsidR="00743330" w:rsidRPr="0013493C" w:rsidRDefault="00A32B2E" w:rsidP="00743330">
          <w:pPr>
            <w:pStyle w:val="TOC1"/>
          </w:pPr>
          <w:r>
            <w:rPr>
              <w:b/>
              <w:bCs/>
            </w:rPr>
            <w:t>Sunspot Count Model Conclusions</w:t>
          </w:r>
          <w:r w:rsidR="00743330">
            <w:ptab w:relativeTo="margin" w:alignment="right" w:leader="dot"/>
          </w:r>
          <w:r w:rsidR="00E410A8">
            <w:rPr>
              <w:b/>
              <w:bCs/>
            </w:rPr>
            <w:t>11</w:t>
          </w:r>
        </w:p>
        <w:p w14:paraId="07DA04D8" w14:textId="02CE5783" w:rsidR="00743330" w:rsidRPr="00784D68" w:rsidRDefault="00743330" w:rsidP="00743330">
          <w:pPr>
            <w:pStyle w:val="TOC1"/>
          </w:pPr>
          <w:r>
            <w:rPr>
              <w:b/>
              <w:bCs/>
            </w:rPr>
            <w:t>References</w:t>
          </w:r>
          <w:r>
            <w:ptab w:relativeTo="margin" w:alignment="right" w:leader="dot"/>
          </w:r>
          <w:r w:rsidR="00E410A8">
            <w:rPr>
              <w:b/>
              <w:bCs/>
            </w:rPr>
            <w:t>12</w:t>
          </w:r>
        </w:p>
      </w:sdtContent>
    </w:sdt>
    <w:p w14:paraId="18D76077" w14:textId="77777777" w:rsidR="00743330" w:rsidRDefault="00743330">
      <w:pPr>
        <w:rPr>
          <w:rFonts w:ascii="Times New Roman" w:hAnsi="Times New Roman" w:cs="Times New Roman"/>
          <w:b/>
          <w:bCs/>
          <w:sz w:val="56"/>
          <w:szCs w:val="56"/>
        </w:rPr>
      </w:pPr>
    </w:p>
    <w:p w14:paraId="0C6CDDD4" w14:textId="77777777" w:rsidR="00A32B2E" w:rsidRDefault="00A32B2E">
      <w:pPr>
        <w:rPr>
          <w:rFonts w:ascii="Times New Roman" w:hAnsi="Times New Roman" w:cs="Times New Roman"/>
          <w:b/>
          <w:bCs/>
          <w:sz w:val="56"/>
          <w:szCs w:val="56"/>
        </w:rPr>
      </w:pPr>
    </w:p>
    <w:p w14:paraId="1AB0AE4E" w14:textId="77777777" w:rsidR="00A32B2E" w:rsidRDefault="00A32B2E">
      <w:pPr>
        <w:rPr>
          <w:rFonts w:ascii="Times New Roman" w:hAnsi="Times New Roman" w:cs="Times New Roman"/>
          <w:b/>
          <w:bCs/>
          <w:sz w:val="56"/>
          <w:szCs w:val="56"/>
        </w:rPr>
      </w:pPr>
    </w:p>
    <w:p w14:paraId="4C862897" w14:textId="77777777" w:rsidR="00A32B2E" w:rsidRDefault="00A32B2E">
      <w:pPr>
        <w:rPr>
          <w:rFonts w:ascii="Times New Roman" w:hAnsi="Times New Roman" w:cs="Times New Roman"/>
          <w:b/>
          <w:bCs/>
          <w:sz w:val="56"/>
          <w:szCs w:val="56"/>
        </w:rPr>
      </w:pPr>
    </w:p>
    <w:p w14:paraId="364E9DF4" w14:textId="77777777" w:rsidR="00A32B2E" w:rsidRDefault="00A32B2E">
      <w:pPr>
        <w:rPr>
          <w:rFonts w:ascii="Times New Roman" w:hAnsi="Times New Roman" w:cs="Times New Roman"/>
          <w:b/>
          <w:bCs/>
          <w:sz w:val="56"/>
          <w:szCs w:val="56"/>
        </w:rPr>
      </w:pPr>
    </w:p>
    <w:p w14:paraId="22DE4271" w14:textId="77777777" w:rsidR="00A32B2E" w:rsidRDefault="00A32B2E">
      <w:pPr>
        <w:rPr>
          <w:rFonts w:ascii="Times New Roman" w:hAnsi="Times New Roman" w:cs="Times New Roman"/>
          <w:b/>
          <w:bCs/>
          <w:sz w:val="56"/>
          <w:szCs w:val="56"/>
        </w:rPr>
      </w:pPr>
    </w:p>
    <w:p w14:paraId="15628836" w14:textId="77777777" w:rsidR="00A32B2E" w:rsidRDefault="00A32B2E">
      <w:pPr>
        <w:rPr>
          <w:rFonts w:ascii="Times New Roman" w:hAnsi="Times New Roman" w:cs="Times New Roman"/>
          <w:b/>
          <w:bCs/>
          <w:sz w:val="56"/>
          <w:szCs w:val="56"/>
        </w:rPr>
      </w:pPr>
    </w:p>
    <w:p w14:paraId="0B8A2E9B" w14:textId="77777777" w:rsidR="00A32B2E" w:rsidRDefault="00A32B2E">
      <w:pPr>
        <w:rPr>
          <w:rFonts w:ascii="Times New Roman" w:hAnsi="Times New Roman" w:cs="Times New Roman"/>
          <w:b/>
          <w:bCs/>
          <w:sz w:val="56"/>
          <w:szCs w:val="56"/>
        </w:rPr>
      </w:pPr>
    </w:p>
    <w:p w14:paraId="32614F45" w14:textId="77777777" w:rsidR="00A32B2E" w:rsidRDefault="00A32B2E">
      <w:pPr>
        <w:rPr>
          <w:rFonts w:ascii="Times New Roman" w:hAnsi="Times New Roman" w:cs="Times New Roman"/>
          <w:b/>
          <w:bCs/>
          <w:sz w:val="56"/>
          <w:szCs w:val="56"/>
        </w:rPr>
      </w:pPr>
    </w:p>
    <w:p w14:paraId="39455AAA" w14:textId="77777777" w:rsidR="00A32B2E" w:rsidRDefault="00A32B2E">
      <w:pPr>
        <w:rPr>
          <w:rFonts w:ascii="Times New Roman" w:hAnsi="Times New Roman" w:cs="Times New Roman"/>
          <w:b/>
          <w:bCs/>
          <w:sz w:val="56"/>
          <w:szCs w:val="56"/>
        </w:rPr>
      </w:pPr>
    </w:p>
    <w:p w14:paraId="75AFB9A3" w14:textId="77777777" w:rsidR="00A32B2E" w:rsidRDefault="00A32B2E">
      <w:pPr>
        <w:rPr>
          <w:rFonts w:ascii="Times New Roman" w:hAnsi="Times New Roman" w:cs="Times New Roman"/>
          <w:b/>
          <w:bCs/>
          <w:sz w:val="56"/>
          <w:szCs w:val="56"/>
        </w:rPr>
      </w:pPr>
    </w:p>
    <w:p w14:paraId="2BC79EC8" w14:textId="77777777" w:rsidR="00A32B2E" w:rsidRDefault="00A32B2E">
      <w:pPr>
        <w:rPr>
          <w:rFonts w:ascii="Times New Roman" w:hAnsi="Times New Roman" w:cs="Times New Roman"/>
          <w:b/>
          <w:bCs/>
          <w:sz w:val="24"/>
          <w:szCs w:val="24"/>
        </w:rPr>
      </w:pPr>
    </w:p>
    <w:p w14:paraId="277B2E77" w14:textId="2BFDCC91" w:rsidR="00A32B2E" w:rsidRDefault="00A32B2E">
      <w:pPr>
        <w:rPr>
          <w:rFonts w:ascii="Times New Roman" w:hAnsi="Times New Roman" w:cs="Times New Roman"/>
          <w:b/>
          <w:bCs/>
          <w:sz w:val="24"/>
          <w:szCs w:val="24"/>
        </w:rPr>
      </w:pPr>
      <w:r>
        <w:rPr>
          <w:rFonts w:ascii="Times New Roman" w:hAnsi="Times New Roman" w:cs="Times New Roman"/>
          <w:b/>
          <w:bCs/>
          <w:sz w:val="24"/>
          <w:szCs w:val="24"/>
        </w:rPr>
        <w:t>Introduction</w:t>
      </w:r>
    </w:p>
    <w:p w14:paraId="3416E5D2" w14:textId="2924016F" w:rsidR="00A32B2E" w:rsidRDefault="00A32B2E">
      <w:pPr>
        <w:rPr>
          <w:rFonts w:ascii="Times New Roman" w:hAnsi="Times New Roman" w:cs="Times New Roman"/>
          <w:sz w:val="24"/>
          <w:szCs w:val="24"/>
        </w:rPr>
      </w:pPr>
      <w:r>
        <w:rPr>
          <w:rFonts w:ascii="Times New Roman" w:hAnsi="Times New Roman" w:cs="Times New Roman"/>
          <w:sz w:val="24"/>
          <w:szCs w:val="24"/>
        </w:rPr>
        <w:tab/>
        <w:t xml:space="preserve">In this study data exploration, model selection, model analysis, and forecasting are performed across two different datasets exhibiting different properties. By applying these </w:t>
      </w:r>
      <w:proofErr w:type="gramStart"/>
      <w:r>
        <w:rPr>
          <w:rFonts w:ascii="Times New Roman" w:hAnsi="Times New Roman" w:cs="Times New Roman"/>
          <w:sz w:val="24"/>
          <w:szCs w:val="24"/>
        </w:rPr>
        <w:t>techniques</w:t>
      </w:r>
      <w:proofErr w:type="gramEnd"/>
      <w:r>
        <w:rPr>
          <w:rFonts w:ascii="Times New Roman" w:hAnsi="Times New Roman" w:cs="Times New Roman"/>
          <w:sz w:val="24"/>
          <w:szCs w:val="24"/>
        </w:rPr>
        <w:t xml:space="preserve"> it is possible to develop models that are able to forecast the future with a degree of confidence, by applying these principles many things can be accomplished such ensuring there is enough product for a store to sell on a given day or understanding when a profit opportunity might exist in the stock market. In this study two datasets have been selected, the first is a sales data set from a shampoo company that is non-stationary and non-seasonal. The second data is an astronomy data set counting the monthly number of sunspots over a period of many years. Each data set has its own challenges that will </w:t>
      </w:r>
      <w:r w:rsidR="00882944">
        <w:rPr>
          <w:rFonts w:ascii="Times New Roman" w:hAnsi="Times New Roman" w:cs="Times New Roman"/>
          <w:sz w:val="24"/>
          <w:szCs w:val="24"/>
        </w:rPr>
        <w:t xml:space="preserve">need </w:t>
      </w:r>
      <w:r>
        <w:rPr>
          <w:rFonts w:ascii="Times New Roman" w:hAnsi="Times New Roman" w:cs="Times New Roman"/>
          <w:sz w:val="24"/>
          <w:szCs w:val="24"/>
        </w:rPr>
        <w:t>to</w:t>
      </w:r>
      <w:r w:rsidR="00882944">
        <w:rPr>
          <w:rFonts w:ascii="Times New Roman" w:hAnsi="Times New Roman" w:cs="Times New Roman"/>
          <w:sz w:val="24"/>
          <w:szCs w:val="24"/>
        </w:rPr>
        <w:t xml:space="preserve"> be</w:t>
      </w:r>
      <w:r>
        <w:rPr>
          <w:rFonts w:ascii="Times New Roman" w:hAnsi="Times New Roman" w:cs="Times New Roman"/>
          <w:sz w:val="24"/>
          <w:szCs w:val="24"/>
        </w:rPr>
        <w:t xml:space="preserve"> solve before time series models can be applied to them.</w:t>
      </w:r>
    </w:p>
    <w:p w14:paraId="66EF9AA9" w14:textId="6EB380B9" w:rsidR="00A32B2E" w:rsidRDefault="00A32B2E">
      <w:pPr>
        <w:rPr>
          <w:rFonts w:ascii="Times New Roman" w:hAnsi="Times New Roman" w:cs="Times New Roman"/>
          <w:b/>
          <w:bCs/>
          <w:sz w:val="24"/>
          <w:szCs w:val="24"/>
        </w:rPr>
      </w:pPr>
      <w:r>
        <w:rPr>
          <w:rFonts w:ascii="Times New Roman" w:hAnsi="Times New Roman" w:cs="Times New Roman"/>
          <w:b/>
          <w:bCs/>
          <w:sz w:val="24"/>
          <w:szCs w:val="24"/>
        </w:rPr>
        <w:t>Data</w:t>
      </w:r>
    </w:p>
    <w:p w14:paraId="1A94F1DB" w14:textId="49A568F9" w:rsidR="00400821" w:rsidRDefault="0040082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data set analyzed is the monthly sales of shampoo. This data set was sourced from </w:t>
      </w:r>
      <w:proofErr w:type="spellStart"/>
      <w:r>
        <w:rPr>
          <w:rFonts w:ascii="Times New Roman" w:hAnsi="Times New Roman" w:cs="Times New Roman"/>
          <w:sz w:val="24"/>
          <w:szCs w:val="24"/>
        </w:rPr>
        <w:t>jbrownlee</w:t>
      </w:r>
      <w:proofErr w:type="spellEnd"/>
      <w:r>
        <w:rPr>
          <w:rFonts w:ascii="Times New Roman" w:hAnsi="Times New Roman" w:cs="Times New Roman"/>
          <w:sz w:val="24"/>
          <w:szCs w:val="24"/>
        </w:rPr>
        <w:t xml:space="preserve"> of the machine learning mastery blog website. He has posted many tutorials on topics in machine learning and time series analysis and hosts a large collection of datasets on his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This data set is short containing 36 data points and is thus simple to work </w:t>
      </w:r>
      <w:r w:rsidR="009F07DC">
        <w:rPr>
          <w:rFonts w:ascii="Times New Roman" w:hAnsi="Times New Roman" w:cs="Times New Roman"/>
          <w:sz w:val="24"/>
          <w:szCs w:val="24"/>
        </w:rPr>
        <w:t>with,</w:t>
      </w:r>
      <w:r>
        <w:rPr>
          <w:rFonts w:ascii="Times New Roman" w:hAnsi="Times New Roman" w:cs="Times New Roman"/>
          <w:sz w:val="24"/>
          <w:szCs w:val="24"/>
        </w:rPr>
        <w:t xml:space="preserve"> serving as a great introduction to SARIMA model selection, analysis, and forecasting.</w:t>
      </w:r>
      <w:r w:rsidR="009F07DC">
        <w:rPr>
          <w:rFonts w:ascii="Times New Roman" w:hAnsi="Times New Roman" w:cs="Times New Roman"/>
          <w:sz w:val="24"/>
          <w:szCs w:val="24"/>
        </w:rPr>
        <w:t xml:space="preserve"> The data set contains no missing or obviously outlying values, thus no null or outlier handling will need to be considered.</w:t>
      </w:r>
      <w:r>
        <w:rPr>
          <w:rFonts w:ascii="Times New Roman" w:hAnsi="Times New Roman" w:cs="Times New Roman"/>
          <w:sz w:val="24"/>
          <w:szCs w:val="24"/>
        </w:rPr>
        <w:t xml:space="preserve"> A plot of the data set is shown below.</w:t>
      </w:r>
    </w:p>
    <w:p w14:paraId="02991CFB" w14:textId="7BD8F9E7" w:rsidR="00400821" w:rsidRDefault="00400821" w:rsidP="00400821">
      <w:pPr>
        <w:jc w:val="center"/>
        <w:rPr>
          <w:rFonts w:ascii="Times New Roman" w:hAnsi="Times New Roman" w:cs="Times New Roman"/>
          <w:sz w:val="24"/>
          <w:szCs w:val="24"/>
        </w:rPr>
      </w:pPr>
      <w:r>
        <w:rPr>
          <w:noProof/>
          <w14:ligatures w14:val="standardContextual"/>
        </w:rPr>
        <w:drawing>
          <wp:inline distT="0" distB="0" distL="0" distR="0" wp14:anchorId="4DF80914" wp14:editId="15D741EE">
            <wp:extent cx="3676650" cy="2486025"/>
            <wp:effectExtent l="0" t="0" r="0" b="9525"/>
            <wp:docPr id="154677020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70208" name="Picture 1" descr="Chart, line chart&#10;&#10;Description automatically generated"/>
                    <pic:cNvPicPr/>
                  </pic:nvPicPr>
                  <pic:blipFill>
                    <a:blip r:embed="rId6"/>
                    <a:stretch>
                      <a:fillRect/>
                    </a:stretch>
                  </pic:blipFill>
                  <pic:spPr>
                    <a:xfrm>
                      <a:off x="0" y="0"/>
                      <a:ext cx="3676650" cy="2486025"/>
                    </a:xfrm>
                    <a:prstGeom prst="rect">
                      <a:avLst/>
                    </a:prstGeom>
                  </pic:spPr>
                </pic:pic>
              </a:graphicData>
            </a:graphic>
          </wp:inline>
        </w:drawing>
      </w:r>
    </w:p>
    <w:p w14:paraId="0D583B2A" w14:textId="74458028" w:rsidR="00400821" w:rsidRDefault="00400821">
      <w:pPr>
        <w:rPr>
          <w:rFonts w:ascii="Times New Roman" w:hAnsi="Times New Roman" w:cs="Times New Roman"/>
          <w:sz w:val="24"/>
          <w:szCs w:val="24"/>
        </w:rPr>
      </w:pPr>
      <w:r>
        <w:rPr>
          <w:rFonts w:ascii="Times New Roman" w:hAnsi="Times New Roman" w:cs="Times New Roman"/>
          <w:sz w:val="24"/>
          <w:szCs w:val="24"/>
        </w:rPr>
        <w:tab/>
      </w:r>
      <w:r w:rsidR="009F07DC">
        <w:rPr>
          <w:rFonts w:ascii="Times New Roman" w:hAnsi="Times New Roman" w:cs="Times New Roman"/>
          <w:sz w:val="24"/>
          <w:szCs w:val="24"/>
        </w:rPr>
        <w:t>The above plot gives the intuition that the data set is non-stationary as there is a clear upward trend in the data, with potentially changing variability. This non-stationarity will need to be treated before fitting a time series model. There is not strong evidence of any seasonal components, but this will need to be investigated more thoroughly.</w:t>
      </w:r>
    </w:p>
    <w:p w14:paraId="237A11EA" w14:textId="4E7F2935" w:rsidR="009F07DC" w:rsidRDefault="009F07DC">
      <w:pPr>
        <w:rPr>
          <w:rFonts w:ascii="Times New Roman" w:hAnsi="Times New Roman" w:cs="Times New Roman"/>
          <w:sz w:val="24"/>
          <w:szCs w:val="24"/>
        </w:rPr>
      </w:pPr>
      <w:r>
        <w:rPr>
          <w:rFonts w:ascii="Times New Roman" w:hAnsi="Times New Roman" w:cs="Times New Roman"/>
          <w:sz w:val="24"/>
          <w:szCs w:val="24"/>
        </w:rPr>
        <w:lastRenderedPageBreak/>
        <w:tab/>
        <w:t xml:space="preserve">The second data set was also sourced from </w:t>
      </w:r>
      <w:proofErr w:type="spellStart"/>
      <w:r>
        <w:rPr>
          <w:rFonts w:ascii="Times New Roman" w:hAnsi="Times New Roman" w:cs="Times New Roman"/>
          <w:sz w:val="24"/>
          <w:szCs w:val="24"/>
        </w:rPr>
        <w:t>jbrownlee</w:t>
      </w:r>
      <w:proofErr w:type="spellEnd"/>
      <w:r>
        <w:rPr>
          <w:rFonts w:ascii="Times New Roman" w:hAnsi="Times New Roman" w:cs="Times New Roman"/>
          <w:sz w:val="24"/>
          <w:szCs w:val="24"/>
        </w:rPr>
        <w:t>, this data set is from the astronomy domain and records a monthly count of sunspots. This data set is more challenging both due to its length and strong evidence of a seasonal component. A plot of the data set is shown below.</w:t>
      </w:r>
    </w:p>
    <w:p w14:paraId="227A7348" w14:textId="288A59FF" w:rsidR="009F07DC" w:rsidRDefault="002D4E28" w:rsidP="002D4E28">
      <w:pPr>
        <w:jc w:val="center"/>
        <w:rPr>
          <w:rFonts w:ascii="Times New Roman" w:hAnsi="Times New Roman" w:cs="Times New Roman"/>
          <w:sz w:val="24"/>
          <w:szCs w:val="24"/>
        </w:rPr>
      </w:pPr>
      <w:r>
        <w:rPr>
          <w:noProof/>
          <w14:ligatures w14:val="standardContextual"/>
        </w:rPr>
        <w:drawing>
          <wp:inline distT="0" distB="0" distL="0" distR="0" wp14:anchorId="5EAB44BB" wp14:editId="6BC6990C">
            <wp:extent cx="5943600" cy="2110105"/>
            <wp:effectExtent l="0" t="0" r="0" b="4445"/>
            <wp:docPr id="172350879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08791" name="Picture 1" descr="Chart&#10;&#10;Description automatically generated"/>
                    <pic:cNvPicPr/>
                  </pic:nvPicPr>
                  <pic:blipFill>
                    <a:blip r:embed="rId7"/>
                    <a:stretch>
                      <a:fillRect/>
                    </a:stretch>
                  </pic:blipFill>
                  <pic:spPr>
                    <a:xfrm>
                      <a:off x="0" y="0"/>
                      <a:ext cx="5943600" cy="2110105"/>
                    </a:xfrm>
                    <a:prstGeom prst="rect">
                      <a:avLst/>
                    </a:prstGeom>
                  </pic:spPr>
                </pic:pic>
              </a:graphicData>
            </a:graphic>
          </wp:inline>
        </w:drawing>
      </w:r>
    </w:p>
    <w:p w14:paraId="02F90DBE" w14:textId="1DFDC1D0" w:rsidR="002D4E28" w:rsidRDefault="002D4E28" w:rsidP="00304A76">
      <w:pPr>
        <w:ind w:firstLine="720"/>
        <w:rPr>
          <w:rFonts w:ascii="Times New Roman" w:hAnsi="Times New Roman" w:cs="Times New Roman"/>
          <w:sz w:val="24"/>
          <w:szCs w:val="24"/>
        </w:rPr>
      </w:pPr>
      <w:r>
        <w:rPr>
          <w:rFonts w:ascii="Times New Roman" w:hAnsi="Times New Roman" w:cs="Times New Roman"/>
          <w:sz w:val="24"/>
          <w:szCs w:val="24"/>
        </w:rPr>
        <w:t>From the plot there is decent evidence to support that there may be some seasonal trend. The data set also looks like it may be stationary which might not require treatment. One worrying part of the dataset is that there are over 2600 observations, this number of observations might make it difficult to interpret results from ACF and PACF analysis. If troubles are run into there the first strategy that can be tried is to aggregate the data yearly rather than monthly, this will collapse down the number of observations to a more reasonable amount to work with.</w:t>
      </w:r>
    </w:p>
    <w:p w14:paraId="1D064ADE" w14:textId="6510D0B5" w:rsidR="00E0638E" w:rsidRDefault="00304A76" w:rsidP="002D4E28">
      <w:pPr>
        <w:rPr>
          <w:rFonts w:ascii="Times New Roman" w:hAnsi="Times New Roman" w:cs="Times New Roman"/>
          <w:b/>
          <w:bCs/>
          <w:sz w:val="24"/>
          <w:szCs w:val="24"/>
        </w:rPr>
      </w:pPr>
      <w:r>
        <w:rPr>
          <w:rFonts w:ascii="Times New Roman" w:hAnsi="Times New Roman" w:cs="Times New Roman"/>
          <w:b/>
          <w:bCs/>
          <w:sz w:val="24"/>
          <w:szCs w:val="24"/>
        </w:rPr>
        <w:t>Shampoo Sales Data Set Analysis</w:t>
      </w:r>
    </w:p>
    <w:p w14:paraId="5C7EF116" w14:textId="20247A05" w:rsidR="00304A76" w:rsidRDefault="00304A76" w:rsidP="002D4E2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step in the </w:t>
      </w:r>
      <w:r w:rsidR="003422AE">
        <w:rPr>
          <w:rFonts w:ascii="Times New Roman" w:hAnsi="Times New Roman" w:cs="Times New Roman"/>
          <w:sz w:val="24"/>
          <w:szCs w:val="24"/>
        </w:rPr>
        <w:t>B</w:t>
      </w:r>
      <w:r>
        <w:rPr>
          <w:rFonts w:ascii="Times New Roman" w:hAnsi="Times New Roman" w:cs="Times New Roman"/>
          <w:sz w:val="24"/>
          <w:szCs w:val="24"/>
        </w:rPr>
        <w:t>ox-</w:t>
      </w:r>
      <w:r w:rsidR="003422AE">
        <w:rPr>
          <w:rFonts w:ascii="Times New Roman" w:hAnsi="Times New Roman" w:cs="Times New Roman"/>
          <w:sz w:val="24"/>
          <w:szCs w:val="24"/>
        </w:rPr>
        <w:t>J</w:t>
      </w:r>
      <w:r>
        <w:rPr>
          <w:rFonts w:ascii="Times New Roman" w:hAnsi="Times New Roman" w:cs="Times New Roman"/>
          <w:sz w:val="24"/>
          <w:szCs w:val="24"/>
        </w:rPr>
        <w:t xml:space="preserve">enkins approach will be to check if data is stationary and if not to make it stationary through some transformation. We can test for stationarity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After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the resulting p-value is 1. This indicates very strong evidence that the data is not stationary and thus some transformation will need to be applied to make the data stationary. The first method to explore will be the simple difference as this can be included in the SARIMA model which will make the forecasting simple. The results of this difference are shown below.</w:t>
      </w:r>
    </w:p>
    <w:p w14:paraId="37736A1D" w14:textId="09C4721E" w:rsidR="00304A76" w:rsidRDefault="00304A76" w:rsidP="00304A76">
      <w:pPr>
        <w:jc w:val="center"/>
        <w:rPr>
          <w:rFonts w:ascii="Times New Roman" w:hAnsi="Times New Roman" w:cs="Times New Roman"/>
          <w:sz w:val="24"/>
          <w:szCs w:val="24"/>
        </w:rPr>
      </w:pPr>
      <w:r>
        <w:rPr>
          <w:noProof/>
          <w14:ligatures w14:val="standardContextual"/>
        </w:rPr>
        <w:drawing>
          <wp:inline distT="0" distB="0" distL="0" distR="0" wp14:anchorId="505A982D" wp14:editId="25B1B022">
            <wp:extent cx="2362200" cy="1550939"/>
            <wp:effectExtent l="0" t="0" r="0" b="0"/>
            <wp:docPr id="68652088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520882" name="Picture 1" descr="Chart, line chart&#10;&#10;Description automatically generated"/>
                    <pic:cNvPicPr/>
                  </pic:nvPicPr>
                  <pic:blipFill>
                    <a:blip r:embed="rId8"/>
                    <a:stretch>
                      <a:fillRect/>
                    </a:stretch>
                  </pic:blipFill>
                  <pic:spPr>
                    <a:xfrm>
                      <a:off x="0" y="0"/>
                      <a:ext cx="2376734" cy="1560482"/>
                    </a:xfrm>
                    <a:prstGeom prst="rect">
                      <a:avLst/>
                    </a:prstGeom>
                  </pic:spPr>
                </pic:pic>
              </a:graphicData>
            </a:graphic>
          </wp:inline>
        </w:drawing>
      </w:r>
    </w:p>
    <w:p w14:paraId="30999340" w14:textId="7F3E8891" w:rsidR="00304A76" w:rsidRDefault="00304A76" w:rsidP="00304A76">
      <w:pPr>
        <w:rPr>
          <w:rFonts w:ascii="Times New Roman" w:hAnsi="Times New Roman" w:cs="Times New Roman"/>
          <w:sz w:val="24"/>
          <w:szCs w:val="24"/>
        </w:rPr>
      </w:pPr>
      <w:r>
        <w:rPr>
          <w:rFonts w:ascii="Times New Roman" w:hAnsi="Times New Roman" w:cs="Times New Roman"/>
          <w:sz w:val="24"/>
          <w:szCs w:val="24"/>
        </w:rPr>
        <w:tab/>
        <w:t xml:space="preserve">This appears to be a better agreement to stationary and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provides a p-value of ~1.8x10</w:t>
      </w:r>
      <w:r>
        <w:rPr>
          <w:rFonts w:ascii="Times New Roman" w:hAnsi="Times New Roman" w:cs="Times New Roman"/>
          <w:sz w:val="24"/>
          <w:szCs w:val="24"/>
          <w:vertAlign w:val="superscript"/>
        </w:rPr>
        <w:t>-10</w:t>
      </w:r>
      <w:r>
        <w:rPr>
          <w:rFonts w:ascii="Times New Roman" w:hAnsi="Times New Roman" w:cs="Times New Roman"/>
          <w:sz w:val="24"/>
          <w:szCs w:val="24"/>
        </w:rPr>
        <w:t xml:space="preserve"> providing strong evidence that the data is stationary. Now that </w:t>
      </w:r>
      <w:r>
        <w:rPr>
          <w:rFonts w:ascii="Times New Roman" w:hAnsi="Times New Roman" w:cs="Times New Roman"/>
          <w:sz w:val="24"/>
          <w:szCs w:val="24"/>
        </w:rPr>
        <w:lastRenderedPageBreak/>
        <w:t xml:space="preserve">the data has been transformed to stationary through the first order difference the ACF and PACF can be used to help determine the order of the SARIMA model. </w:t>
      </w:r>
    </w:p>
    <w:p w14:paraId="2E383570" w14:textId="230BA44D" w:rsidR="00D23788" w:rsidRDefault="00D23788" w:rsidP="00D23788">
      <w:pPr>
        <w:jc w:val="center"/>
        <w:rPr>
          <w:rFonts w:ascii="Times New Roman" w:hAnsi="Times New Roman" w:cs="Times New Roman"/>
          <w:sz w:val="24"/>
          <w:szCs w:val="24"/>
        </w:rPr>
      </w:pPr>
      <w:r>
        <w:rPr>
          <w:noProof/>
          <w14:ligatures w14:val="standardContextual"/>
        </w:rPr>
        <w:drawing>
          <wp:inline distT="0" distB="0" distL="0" distR="0" wp14:anchorId="0C42FCF6" wp14:editId="6955B384">
            <wp:extent cx="2077533" cy="1401127"/>
            <wp:effectExtent l="0" t="0" r="0" b="8890"/>
            <wp:docPr id="82681369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13697" name="Picture 1" descr="Chart&#10;&#10;Description automatically generated"/>
                    <pic:cNvPicPr/>
                  </pic:nvPicPr>
                  <pic:blipFill>
                    <a:blip r:embed="rId9"/>
                    <a:stretch>
                      <a:fillRect/>
                    </a:stretch>
                  </pic:blipFill>
                  <pic:spPr>
                    <a:xfrm>
                      <a:off x="0" y="0"/>
                      <a:ext cx="2095575" cy="1413295"/>
                    </a:xfrm>
                    <a:prstGeom prst="rect">
                      <a:avLst/>
                    </a:prstGeom>
                  </pic:spPr>
                </pic:pic>
              </a:graphicData>
            </a:graphic>
          </wp:inline>
        </w:drawing>
      </w:r>
      <w:r>
        <w:rPr>
          <w:noProof/>
          <w14:ligatures w14:val="standardContextual"/>
        </w:rPr>
        <w:drawing>
          <wp:inline distT="0" distB="0" distL="0" distR="0" wp14:anchorId="0CC7F511" wp14:editId="7B2DB1D1">
            <wp:extent cx="2014538" cy="1381397"/>
            <wp:effectExtent l="0" t="0" r="5080" b="9525"/>
            <wp:docPr id="87398526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85261" name="Picture 1" descr="Chart, box and whisker chart&#10;&#10;Description automatically generated"/>
                    <pic:cNvPicPr/>
                  </pic:nvPicPr>
                  <pic:blipFill>
                    <a:blip r:embed="rId10"/>
                    <a:stretch>
                      <a:fillRect/>
                    </a:stretch>
                  </pic:blipFill>
                  <pic:spPr>
                    <a:xfrm>
                      <a:off x="0" y="0"/>
                      <a:ext cx="2037284" cy="1396994"/>
                    </a:xfrm>
                    <a:prstGeom prst="rect">
                      <a:avLst/>
                    </a:prstGeom>
                  </pic:spPr>
                </pic:pic>
              </a:graphicData>
            </a:graphic>
          </wp:inline>
        </w:drawing>
      </w:r>
    </w:p>
    <w:p w14:paraId="62D4FC5C" w14:textId="77777777" w:rsidR="006D6878" w:rsidRDefault="00D23788" w:rsidP="006D6878">
      <w:pPr>
        <w:rPr>
          <w:rFonts w:ascii="Times New Roman" w:hAnsi="Times New Roman" w:cs="Times New Roman"/>
          <w:sz w:val="24"/>
          <w:szCs w:val="24"/>
        </w:rPr>
      </w:pPr>
      <w:r>
        <w:rPr>
          <w:rFonts w:ascii="Times New Roman" w:hAnsi="Times New Roman" w:cs="Times New Roman"/>
          <w:sz w:val="24"/>
          <w:szCs w:val="24"/>
        </w:rPr>
        <w:t xml:space="preserve">From the ACF and PACF plots there is not strong evidence for a seasonal component, however we can identify a few possible models to try </w:t>
      </w:r>
      <w:proofErr w:type="gramStart"/>
      <w:r>
        <w:rPr>
          <w:rFonts w:ascii="Times New Roman" w:hAnsi="Times New Roman" w:cs="Times New Roman"/>
          <w:sz w:val="24"/>
          <w:szCs w:val="24"/>
        </w:rPr>
        <w:t>IMA(</w:t>
      </w:r>
      <w:proofErr w:type="gramEnd"/>
      <w:r>
        <w:rPr>
          <w:rFonts w:ascii="Times New Roman" w:hAnsi="Times New Roman" w:cs="Times New Roman"/>
          <w:sz w:val="24"/>
          <w:szCs w:val="24"/>
        </w:rPr>
        <w:t>1,2), IMA(1,1), and ARIMA(1,1,1), 5 Data points were reserved from the end of the dataset for the purpose of forecasting</w:t>
      </w:r>
      <w:r w:rsidR="0041126E">
        <w:rPr>
          <w:rFonts w:ascii="Times New Roman" w:hAnsi="Times New Roman" w:cs="Times New Roman"/>
          <w:sz w:val="24"/>
          <w:szCs w:val="24"/>
        </w:rPr>
        <w:t xml:space="preserve">. There is some noise that is appearing at the end of the ACF and PACF plots that could be indicating some seasonality from the data. To get a better analysis of this more lags should be plotted, however as a limitation to the </w:t>
      </w:r>
      <w:r w:rsidR="006D6878">
        <w:rPr>
          <w:rFonts w:ascii="Times New Roman" w:hAnsi="Times New Roman" w:cs="Times New Roman"/>
          <w:sz w:val="24"/>
          <w:szCs w:val="24"/>
        </w:rPr>
        <w:t>data set it is only available to calculate the first 16 lags. If more data is collected there could potentially be an emergence of a seasonal pattern in the data.</w:t>
      </w:r>
    </w:p>
    <w:p w14:paraId="574A83AA" w14:textId="1575CA0C" w:rsidR="00D23788" w:rsidRDefault="0014574C" w:rsidP="006D6878">
      <w:pPr>
        <w:jc w:val="center"/>
        <w:rPr>
          <w:rFonts w:ascii="Times New Roman" w:hAnsi="Times New Roman" w:cs="Times New Roman"/>
          <w:sz w:val="24"/>
          <w:szCs w:val="24"/>
        </w:rPr>
      </w:pPr>
      <w:r>
        <w:rPr>
          <w:noProof/>
          <w14:ligatures w14:val="standardContextual"/>
        </w:rPr>
        <w:drawing>
          <wp:inline distT="0" distB="0" distL="0" distR="0" wp14:anchorId="1273F202" wp14:editId="2C67E45B">
            <wp:extent cx="2323390" cy="1406197"/>
            <wp:effectExtent l="0" t="0" r="1270" b="3810"/>
            <wp:docPr id="114335251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52517" name="Picture 1" descr="Table&#10;&#10;Description automatically generated"/>
                    <pic:cNvPicPr/>
                  </pic:nvPicPr>
                  <pic:blipFill>
                    <a:blip r:embed="rId11"/>
                    <a:stretch>
                      <a:fillRect/>
                    </a:stretch>
                  </pic:blipFill>
                  <pic:spPr>
                    <a:xfrm>
                      <a:off x="0" y="0"/>
                      <a:ext cx="2358674" cy="1427552"/>
                    </a:xfrm>
                    <a:prstGeom prst="rect">
                      <a:avLst/>
                    </a:prstGeom>
                  </pic:spPr>
                </pic:pic>
              </a:graphicData>
            </a:graphic>
          </wp:inline>
        </w:drawing>
      </w:r>
    </w:p>
    <w:p w14:paraId="6DE2B96E" w14:textId="60BF78C4" w:rsidR="00D23788" w:rsidRDefault="00D23788" w:rsidP="00D23788">
      <w:pPr>
        <w:rPr>
          <w:noProof/>
          <w14:ligatures w14:val="standardContextual"/>
        </w:rPr>
      </w:pPr>
      <w:r>
        <w:rPr>
          <w:noProof/>
          <w14:ligatures w14:val="standardContextual"/>
        </w:rPr>
        <w:drawing>
          <wp:inline distT="0" distB="0" distL="0" distR="0" wp14:anchorId="566C0B6A" wp14:editId="05C5CD1B">
            <wp:extent cx="2790825" cy="1640802"/>
            <wp:effectExtent l="0" t="0" r="0" b="0"/>
            <wp:docPr id="136728293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82938" name="Picture 1" descr="Table&#10;&#10;Description automatically generated"/>
                    <pic:cNvPicPr/>
                  </pic:nvPicPr>
                  <pic:blipFill>
                    <a:blip r:embed="rId12"/>
                    <a:stretch>
                      <a:fillRect/>
                    </a:stretch>
                  </pic:blipFill>
                  <pic:spPr>
                    <a:xfrm>
                      <a:off x="0" y="0"/>
                      <a:ext cx="2815990" cy="1655597"/>
                    </a:xfrm>
                    <a:prstGeom prst="rect">
                      <a:avLst/>
                    </a:prstGeom>
                  </pic:spPr>
                </pic:pic>
              </a:graphicData>
            </a:graphic>
          </wp:inline>
        </w:drawing>
      </w:r>
      <w:r w:rsidRPr="00D23788">
        <w:rPr>
          <w:noProof/>
          <w14:ligatures w14:val="standardContextual"/>
        </w:rPr>
        <w:t xml:space="preserve"> </w:t>
      </w:r>
      <w:r>
        <w:rPr>
          <w:noProof/>
          <w14:ligatures w14:val="standardContextual"/>
        </w:rPr>
        <w:drawing>
          <wp:inline distT="0" distB="0" distL="0" distR="0" wp14:anchorId="2C88EABF" wp14:editId="4870524D">
            <wp:extent cx="2652712" cy="1616853"/>
            <wp:effectExtent l="0" t="0" r="0" b="2540"/>
            <wp:docPr id="142420247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02476" name="Picture 1" descr="Table&#10;&#10;Description automatically generated"/>
                    <pic:cNvPicPr/>
                  </pic:nvPicPr>
                  <pic:blipFill>
                    <a:blip r:embed="rId13"/>
                    <a:stretch>
                      <a:fillRect/>
                    </a:stretch>
                  </pic:blipFill>
                  <pic:spPr>
                    <a:xfrm>
                      <a:off x="0" y="0"/>
                      <a:ext cx="2732895" cy="1665725"/>
                    </a:xfrm>
                    <a:prstGeom prst="rect">
                      <a:avLst/>
                    </a:prstGeom>
                  </pic:spPr>
                </pic:pic>
              </a:graphicData>
            </a:graphic>
          </wp:inline>
        </w:drawing>
      </w:r>
    </w:p>
    <w:p w14:paraId="6FD5193E" w14:textId="00EAB2BE" w:rsidR="00D23788" w:rsidRDefault="0014574C" w:rsidP="00D23788">
      <w:pPr>
        <w:rPr>
          <w:rFonts w:ascii="Times New Roman" w:hAnsi="Times New Roman" w:cs="Times New Roman"/>
          <w:sz w:val="24"/>
          <w:szCs w:val="24"/>
        </w:rPr>
      </w:pPr>
      <w:r>
        <w:rPr>
          <w:rFonts w:ascii="Times New Roman" w:hAnsi="Times New Roman" w:cs="Times New Roman"/>
          <w:sz w:val="24"/>
          <w:szCs w:val="24"/>
        </w:rPr>
        <w:tab/>
        <w:t xml:space="preserve">From the fitting report the best candidate model in terms of AIC and BIC will be the </w:t>
      </w:r>
      <w:proofErr w:type="gramStart"/>
      <w:r>
        <w:rPr>
          <w:rFonts w:ascii="Times New Roman" w:hAnsi="Times New Roman" w:cs="Times New Roman"/>
          <w:sz w:val="24"/>
          <w:szCs w:val="24"/>
        </w:rPr>
        <w:t>ARIMA(</w:t>
      </w:r>
      <w:proofErr w:type="gramEnd"/>
      <w:r>
        <w:rPr>
          <w:rFonts w:ascii="Times New Roman" w:hAnsi="Times New Roman" w:cs="Times New Roman"/>
          <w:sz w:val="24"/>
          <w:szCs w:val="24"/>
        </w:rPr>
        <w:t xml:space="preserve">0,1,2) model. Moving forward with this model a residual analysis is performed to determine if the model is reasonable for this dataset. The residual analysis focuses on checking residuals agreement to normal distribution, runs test for random generation, and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 for uncaptured dependency. The results of the residuals analysis are shown below.</w:t>
      </w:r>
    </w:p>
    <w:p w14:paraId="1FCA892A" w14:textId="4D483900" w:rsidR="0014574C" w:rsidRDefault="0014574C" w:rsidP="00D23788">
      <w:pPr>
        <w:rPr>
          <w:noProof/>
          <w14:ligatures w14:val="standardContextual"/>
        </w:rPr>
      </w:pPr>
      <w:r>
        <w:rPr>
          <w:rFonts w:ascii="Times New Roman" w:hAnsi="Times New Roman" w:cs="Times New Roman"/>
          <w:sz w:val="24"/>
          <w:szCs w:val="24"/>
        </w:rPr>
        <w:lastRenderedPageBreak/>
        <w:tab/>
      </w:r>
      <w:r w:rsidR="00F01EF5">
        <w:rPr>
          <w:noProof/>
          <w14:ligatures w14:val="standardContextual"/>
        </w:rPr>
        <w:drawing>
          <wp:inline distT="0" distB="0" distL="0" distR="0" wp14:anchorId="4B47CE5E" wp14:editId="31E701BA">
            <wp:extent cx="3512983" cy="2695575"/>
            <wp:effectExtent l="0" t="0" r="0" b="0"/>
            <wp:docPr id="161341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17992" name=""/>
                    <pic:cNvPicPr/>
                  </pic:nvPicPr>
                  <pic:blipFill>
                    <a:blip r:embed="rId14"/>
                    <a:stretch>
                      <a:fillRect/>
                    </a:stretch>
                  </pic:blipFill>
                  <pic:spPr>
                    <a:xfrm>
                      <a:off x="0" y="0"/>
                      <a:ext cx="3526123" cy="2705657"/>
                    </a:xfrm>
                    <a:prstGeom prst="rect">
                      <a:avLst/>
                    </a:prstGeom>
                  </pic:spPr>
                </pic:pic>
              </a:graphicData>
            </a:graphic>
          </wp:inline>
        </w:drawing>
      </w:r>
      <w:r w:rsidRPr="0014574C">
        <w:rPr>
          <w:noProof/>
          <w14:ligatures w14:val="standardContextual"/>
        </w:rPr>
        <w:t xml:space="preserve"> </w:t>
      </w:r>
      <w:r>
        <w:rPr>
          <w:noProof/>
          <w14:ligatures w14:val="standardContextual"/>
        </w:rPr>
        <w:drawing>
          <wp:inline distT="0" distB="0" distL="0" distR="0" wp14:anchorId="1C1F19C0" wp14:editId="60C385BD">
            <wp:extent cx="1905000" cy="1445461"/>
            <wp:effectExtent l="0" t="0" r="0" b="2540"/>
            <wp:docPr id="565262243"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62243" name="Picture 1" descr="A picture containing table&#10;&#10;Description automatically generated"/>
                    <pic:cNvPicPr/>
                  </pic:nvPicPr>
                  <pic:blipFill>
                    <a:blip r:embed="rId15"/>
                    <a:stretch>
                      <a:fillRect/>
                    </a:stretch>
                  </pic:blipFill>
                  <pic:spPr>
                    <a:xfrm>
                      <a:off x="0" y="0"/>
                      <a:ext cx="1921273" cy="1457809"/>
                    </a:xfrm>
                    <a:prstGeom prst="rect">
                      <a:avLst/>
                    </a:prstGeom>
                  </pic:spPr>
                </pic:pic>
              </a:graphicData>
            </a:graphic>
          </wp:inline>
        </w:drawing>
      </w:r>
    </w:p>
    <w:p w14:paraId="66BF8998" w14:textId="6BD9D260" w:rsidR="00753BBB" w:rsidRDefault="00753BBB" w:rsidP="00753BBB">
      <w:pPr>
        <w:jc w:val="center"/>
        <w:rPr>
          <w:noProof/>
          <w14:ligatures w14:val="standardContextual"/>
        </w:rPr>
      </w:pPr>
      <w:r>
        <w:rPr>
          <w:noProof/>
          <w14:ligatures w14:val="standardContextual"/>
        </w:rPr>
        <w:drawing>
          <wp:inline distT="0" distB="0" distL="0" distR="0" wp14:anchorId="1E689F98" wp14:editId="698A4262">
            <wp:extent cx="3657600" cy="2619375"/>
            <wp:effectExtent l="0" t="0" r="0" b="9525"/>
            <wp:docPr id="17012843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8430" name="Picture 1" descr="Chart, line chart&#10;&#10;Description automatically generated"/>
                    <pic:cNvPicPr/>
                  </pic:nvPicPr>
                  <pic:blipFill>
                    <a:blip r:embed="rId16"/>
                    <a:stretch>
                      <a:fillRect/>
                    </a:stretch>
                  </pic:blipFill>
                  <pic:spPr>
                    <a:xfrm>
                      <a:off x="0" y="0"/>
                      <a:ext cx="3657600" cy="2619375"/>
                    </a:xfrm>
                    <a:prstGeom prst="rect">
                      <a:avLst/>
                    </a:prstGeom>
                  </pic:spPr>
                </pic:pic>
              </a:graphicData>
            </a:graphic>
          </wp:inline>
        </w:drawing>
      </w:r>
    </w:p>
    <w:p w14:paraId="27E318CC" w14:textId="15983C72" w:rsidR="0014574C" w:rsidRDefault="0014574C" w:rsidP="00D23788">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b/>
        <w:t>From the residual analysis it has been determined that the data is coming from normal distribution, is randomly generated, and has no serial autocorrelation as determined by the Ljung-Box test. All of these facts indicate that the model is reasonable for the data and we can procede with forecasting the remaining five months in the dataset</w:t>
      </w:r>
      <w:r w:rsidR="00497FE0">
        <w:rPr>
          <w:rFonts w:ascii="Times New Roman" w:hAnsi="Times New Roman" w:cs="Times New Roman"/>
          <w:noProof/>
          <w:sz w:val="24"/>
          <w:szCs w:val="24"/>
          <w14:ligatures w14:val="standardContextual"/>
        </w:rPr>
        <w:t>.</w:t>
      </w:r>
    </w:p>
    <w:p w14:paraId="0035A177" w14:textId="76C3EE04" w:rsidR="00497FE0" w:rsidRDefault="00497FE0" w:rsidP="00497FE0">
      <w:pPr>
        <w:jc w:val="center"/>
        <w:rPr>
          <w:rFonts w:ascii="Times New Roman" w:hAnsi="Times New Roman" w:cs="Times New Roman"/>
          <w:sz w:val="24"/>
          <w:szCs w:val="24"/>
        </w:rPr>
      </w:pPr>
      <w:r>
        <w:rPr>
          <w:noProof/>
          <w14:ligatures w14:val="standardContextual"/>
        </w:rPr>
        <w:lastRenderedPageBreak/>
        <w:drawing>
          <wp:inline distT="0" distB="0" distL="0" distR="0" wp14:anchorId="558F0790" wp14:editId="44B4916D">
            <wp:extent cx="4392607" cy="2352675"/>
            <wp:effectExtent l="0" t="0" r="8255" b="0"/>
            <wp:docPr id="26301475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14759" name="Picture 1" descr="Chart, line chart&#10;&#10;Description automatically generated"/>
                    <pic:cNvPicPr/>
                  </pic:nvPicPr>
                  <pic:blipFill>
                    <a:blip r:embed="rId17"/>
                    <a:stretch>
                      <a:fillRect/>
                    </a:stretch>
                  </pic:blipFill>
                  <pic:spPr>
                    <a:xfrm>
                      <a:off x="0" y="0"/>
                      <a:ext cx="4420016" cy="2367355"/>
                    </a:xfrm>
                    <a:prstGeom prst="rect">
                      <a:avLst/>
                    </a:prstGeom>
                  </pic:spPr>
                </pic:pic>
              </a:graphicData>
            </a:graphic>
          </wp:inline>
        </w:drawing>
      </w:r>
    </w:p>
    <w:p w14:paraId="14A4321F" w14:textId="0BD2F15B" w:rsidR="00497FE0" w:rsidRDefault="00497FE0" w:rsidP="00497FE0">
      <w:pPr>
        <w:rPr>
          <w:rFonts w:ascii="Times New Roman" w:hAnsi="Times New Roman" w:cs="Times New Roman"/>
          <w:sz w:val="24"/>
          <w:szCs w:val="24"/>
        </w:rPr>
      </w:pPr>
      <w:r>
        <w:rPr>
          <w:rFonts w:ascii="Times New Roman" w:hAnsi="Times New Roman" w:cs="Times New Roman"/>
          <w:sz w:val="24"/>
          <w:szCs w:val="24"/>
        </w:rPr>
        <w:tab/>
        <w:t>We can see that the forecasting does predict the first two datapoints with reasonable accuracy before settling on a constant value with an expanding confidence interval which is as to be expected from a second order non-seasonal model.</w:t>
      </w:r>
    </w:p>
    <w:p w14:paraId="5BCC4E9A" w14:textId="2A1218A0" w:rsidR="00497FE0" w:rsidRDefault="00497FE0" w:rsidP="00497FE0">
      <w:pPr>
        <w:rPr>
          <w:rFonts w:ascii="Times New Roman" w:hAnsi="Times New Roman" w:cs="Times New Roman"/>
          <w:b/>
          <w:bCs/>
          <w:sz w:val="24"/>
          <w:szCs w:val="24"/>
        </w:rPr>
      </w:pPr>
      <w:r>
        <w:rPr>
          <w:rFonts w:ascii="Times New Roman" w:hAnsi="Times New Roman" w:cs="Times New Roman"/>
          <w:b/>
          <w:bCs/>
          <w:sz w:val="24"/>
          <w:szCs w:val="24"/>
        </w:rPr>
        <w:t>Shampoo Sales Model Conclusions</w:t>
      </w:r>
    </w:p>
    <w:p w14:paraId="38111417" w14:textId="68193D40" w:rsidR="00497FE0" w:rsidRDefault="00497FE0" w:rsidP="00497FE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14:ligatures w14:val="standardContextual"/>
        </w:rPr>
        <w:t>After transforming the data set and analyzing the ACF and PACF three models were proposed and fit to the data set</w:t>
      </w:r>
      <w:r>
        <w:rPr>
          <w:rFonts w:ascii="Times New Roman" w:hAnsi="Times New Roman" w:cs="Times New Roman"/>
          <w:sz w:val="24"/>
          <w:szCs w:val="24"/>
        </w:rPr>
        <w:t xml:space="preserve">. During the fitting a clear best candidate was found in the ARIMA(0,1,2) model. The residuals were analyzed for the candidate model, the results showed that the residuals were coming from normal, however the runs test showed they were coming from random generation and the </w:t>
      </w:r>
      <w:proofErr w:type="spellStart"/>
      <w:r>
        <w:rPr>
          <w:rFonts w:ascii="Times New Roman" w:hAnsi="Times New Roman" w:cs="Times New Roman"/>
          <w:sz w:val="24"/>
          <w:szCs w:val="24"/>
        </w:rPr>
        <w:t>Ljung</w:t>
      </w:r>
      <w:proofErr w:type="spellEnd"/>
      <w:r>
        <w:rPr>
          <w:rFonts w:ascii="Times New Roman" w:hAnsi="Times New Roman" w:cs="Times New Roman"/>
          <w:sz w:val="24"/>
          <w:szCs w:val="24"/>
        </w:rPr>
        <w:t>-Box test showed that the residuals were uncorrelated indicating that there was no uncaptured dependency in the dataset from the model. Interpreting the results of the residual analysis indicates that the model may be a reasonable choice for the dataset, thus forecasting was performed with the model on the five points that were held back from fitting. The results of this forecasting provided reasonable estimate for the first two unseen datapoints before settling on estimating a constant average with an expanding confidence interval which can be expected from a second order integrated moving average model.</w:t>
      </w:r>
    </w:p>
    <w:p w14:paraId="2D5D7667" w14:textId="726CEAE0" w:rsidR="00497FE0" w:rsidRPr="00497FE0" w:rsidRDefault="00497FE0" w:rsidP="00497FE0">
      <w:pPr>
        <w:rPr>
          <w:rFonts w:ascii="Times New Roman" w:hAnsi="Times New Roman" w:cs="Times New Roman"/>
          <w:sz w:val="24"/>
          <w:szCs w:val="24"/>
        </w:rPr>
      </w:pPr>
      <w:r>
        <w:rPr>
          <w:rFonts w:ascii="Times New Roman" w:hAnsi="Times New Roman" w:cs="Times New Roman"/>
          <w:sz w:val="24"/>
          <w:szCs w:val="24"/>
        </w:rPr>
        <w:tab/>
      </w:r>
      <w:r w:rsidR="006001A0">
        <w:rPr>
          <w:rFonts w:ascii="Times New Roman" w:hAnsi="Times New Roman" w:cs="Times New Roman"/>
          <w:sz w:val="24"/>
          <w:szCs w:val="24"/>
        </w:rPr>
        <w:t>In the context of the problem this model selection will allow the business to predict the next two month of shampoo sales volume with a good degree of certainty, beyond the next two months the degree of certainty decreases as the confidence interval of the prediction grows. This could be used to get an estimate of how much shampoo will need to be produced and how many long lead</w:t>
      </w:r>
      <w:r w:rsidR="00BA4D09">
        <w:rPr>
          <w:rFonts w:ascii="Times New Roman" w:hAnsi="Times New Roman" w:cs="Times New Roman"/>
          <w:sz w:val="24"/>
          <w:szCs w:val="24"/>
        </w:rPr>
        <w:t>-</w:t>
      </w:r>
      <w:r w:rsidR="006001A0">
        <w:rPr>
          <w:rFonts w:ascii="Times New Roman" w:hAnsi="Times New Roman" w:cs="Times New Roman"/>
          <w:sz w:val="24"/>
          <w:szCs w:val="24"/>
        </w:rPr>
        <w:t xml:space="preserve">time parts may need to be ordered which can reduce any disruption to the supply chain of the business without carrying large amounts of excess inventory. This could allow the business to run its manufacturing process in a </w:t>
      </w:r>
      <w:r w:rsidR="00BA4D09">
        <w:rPr>
          <w:rFonts w:ascii="Times New Roman" w:hAnsi="Times New Roman" w:cs="Times New Roman"/>
          <w:sz w:val="24"/>
          <w:szCs w:val="24"/>
        </w:rPr>
        <w:t>leaner</w:t>
      </w:r>
      <w:r w:rsidR="006001A0">
        <w:rPr>
          <w:rFonts w:ascii="Times New Roman" w:hAnsi="Times New Roman" w:cs="Times New Roman"/>
          <w:sz w:val="24"/>
          <w:szCs w:val="24"/>
        </w:rPr>
        <w:t xml:space="preserve"> fashion delivering some </w:t>
      </w:r>
      <w:proofErr w:type="gramStart"/>
      <w:r w:rsidR="006001A0">
        <w:rPr>
          <w:rFonts w:ascii="Times New Roman" w:hAnsi="Times New Roman" w:cs="Times New Roman"/>
          <w:sz w:val="24"/>
          <w:szCs w:val="24"/>
        </w:rPr>
        <w:t>costs</w:t>
      </w:r>
      <w:proofErr w:type="gramEnd"/>
      <w:r w:rsidR="006001A0">
        <w:rPr>
          <w:rFonts w:ascii="Times New Roman" w:hAnsi="Times New Roman" w:cs="Times New Roman"/>
          <w:sz w:val="24"/>
          <w:szCs w:val="24"/>
        </w:rPr>
        <w:t xml:space="preserve"> savings.</w:t>
      </w:r>
    </w:p>
    <w:p w14:paraId="36F1BA4A" w14:textId="77777777" w:rsidR="007D330C" w:rsidRDefault="007D330C">
      <w:pPr>
        <w:rPr>
          <w:rFonts w:ascii="Times New Roman" w:hAnsi="Times New Roman" w:cs="Times New Roman"/>
          <w:b/>
          <w:bCs/>
          <w:sz w:val="24"/>
          <w:szCs w:val="24"/>
        </w:rPr>
      </w:pPr>
      <w:r>
        <w:rPr>
          <w:rFonts w:ascii="Times New Roman" w:hAnsi="Times New Roman" w:cs="Times New Roman"/>
          <w:b/>
          <w:bCs/>
          <w:sz w:val="24"/>
          <w:szCs w:val="24"/>
        </w:rPr>
        <w:br w:type="page"/>
      </w:r>
    </w:p>
    <w:p w14:paraId="2C9A26E0" w14:textId="5F8CC86C" w:rsidR="002D4E28" w:rsidRDefault="002D4E28" w:rsidP="002D4E28">
      <w:pPr>
        <w:rPr>
          <w:rFonts w:ascii="Times New Roman" w:hAnsi="Times New Roman" w:cs="Times New Roman"/>
          <w:b/>
          <w:bCs/>
          <w:sz w:val="24"/>
          <w:szCs w:val="24"/>
        </w:rPr>
      </w:pPr>
      <w:r>
        <w:rPr>
          <w:rFonts w:ascii="Times New Roman" w:hAnsi="Times New Roman" w:cs="Times New Roman"/>
          <w:b/>
          <w:bCs/>
          <w:sz w:val="24"/>
          <w:szCs w:val="24"/>
        </w:rPr>
        <w:lastRenderedPageBreak/>
        <w:t>Sunspot Data Set Analysis</w:t>
      </w:r>
    </w:p>
    <w:p w14:paraId="5DD954AB" w14:textId="32AE5A49" w:rsidR="002D4E28" w:rsidRDefault="002D4E28" w:rsidP="002D4E28">
      <w:pPr>
        <w:rPr>
          <w:rFonts w:ascii="Times New Roman" w:hAnsi="Times New Roman" w:cs="Times New Roman"/>
          <w:sz w:val="24"/>
          <w:szCs w:val="24"/>
        </w:rPr>
      </w:pPr>
      <w:r>
        <w:rPr>
          <w:rFonts w:ascii="Times New Roman" w:hAnsi="Times New Roman" w:cs="Times New Roman"/>
          <w:sz w:val="24"/>
          <w:szCs w:val="24"/>
        </w:rPr>
        <w:tab/>
        <w:t xml:space="preserve">The first step in the </w:t>
      </w:r>
      <w:r w:rsidR="00BA4D09">
        <w:rPr>
          <w:rFonts w:ascii="Times New Roman" w:hAnsi="Times New Roman" w:cs="Times New Roman"/>
          <w:sz w:val="24"/>
          <w:szCs w:val="24"/>
        </w:rPr>
        <w:t>B</w:t>
      </w:r>
      <w:r>
        <w:rPr>
          <w:rFonts w:ascii="Times New Roman" w:hAnsi="Times New Roman" w:cs="Times New Roman"/>
          <w:sz w:val="24"/>
          <w:szCs w:val="24"/>
        </w:rPr>
        <w:t>ox-</w:t>
      </w:r>
      <w:r w:rsidR="00BA4D09">
        <w:rPr>
          <w:rFonts w:ascii="Times New Roman" w:hAnsi="Times New Roman" w:cs="Times New Roman"/>
          <w:sz w:val="24"/>
          <w:szCs w:val="24"/>
        </w:rPr>
        <w:t>J</w:t>
      </w:r>
      <w:r w:rsidR="0041126E">
        <w:rPr>
          <w:rFonts w:ascii="Times New Roman" w:hAnsi="Times New Roman" w:cs="Times New Roman"/>
          <w:sz w:val="24"/>
          <w:szCs w:val="24"/>
        </w:rPr>
        <w:t>enkins</w:t>
      </w:r>
      <w:r>
        <w:rPr>
          <w:rFonts w:ascii="Times New Roman" w:hAnsi="Times New Roman" w:cs="Times New Roman"/>
          <w:sz w:val="24"/>
          <w:szCs w:val="24"/>
        </w:rPr>
        <w:t xml:space="preserve"> approach will be to check if data is stationary and if not to make it stationary through some transformation. We can test for stationarity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After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the resulting p-value is ~2.33x10</w:t>
      </w:r>
      <w:r w:rsidR="00304A76">
        <w:rPr>
          <w:rFonts w:ascii="Times New Roman" w:hAnsi="Times New Roman" w:cs="Times New Roman"/>
          <w:sz w:val="24"/>
          <w:szCs w:val="24"/>
          <w:vertAlign w:val="superscript"/>
        </w:rPr>
        <w:t>-1</w:t>
      </w:r>
      <w:r>
        <w:rPr>
          <w:rFonts w:ascii="Times New Roman" w:hAnsi="Times New Roman" w:cs="Times New Roman"/>
          <w:sz w:val="24"/>
          <w:szCs w:val="24"/>
          <w:vertAlign w:val="superscript"/>
        </w:rPr>
        <w:t>6</w:t>
      </w:r>
      <w:r>
        <w:rPr>
          <w:rFonts w:ascii="Times New Roman" w:hAnsi="Times New Roman" w:cs="Times New Roman"/>
          <w:sz w:val="24"/>
          <w:szCs w:val="24"/>
        </w:rPr>
        <w:t xml:space="preserve">. This indicates very strong evidence that the data is stationary and thus no treatment will be required before attempting to identify a model for the data. This is </w:t>
      </w:r>
      <w:r w:rsidR="00304A76">
        <w:rPr>
          <w:rFonts w:ascii="Times New Roman" w:hAnsi="Times New Roman" w:cs="Times New Roman"/>
          <w:sz w:val="24"/>
          <w:szCs w:val="24"/>
        </w:rPr>
        <w:t>where</w:t>
      </w:r>
      <w:r>
        <w:rPr>
          <w:rFonts w:ascii="Times New Roman" w:hAnsi="Times New Roman" w:cs="Times New Roman"/>
          <w:sz w:val="24"/>
          <w:szCs w:val="24"/>
        </w:rPr>
        <w:t xml:space="preserve"> some problems start to arise in the analysis of the data</w:t>
      </w:r>
      <w:r w:rsidR="00304A76">
        <w:rPr>
          <w:rFonts w:ascii="Times New Roman" w:hAnsi="Times New Roman" w:cs="Times New Roman"/>
          <w:sz w:val="24"/>
          <w:szCs w:val="24"/>
        </w:rPr>
        <w:t>. When</w:t>
      </w:r>
      <w:r>
        <w:rPr>
          <w:rFonts w:ascii="Times New Roman" w:hAnsi="Times New Roman" w:cs="Times New Roman"/>
          <w:sz w:val="24"/>
          <w:szCs w:val="24"/>
        </w:rPr>
        <w:t xml:space="preserve"> viewing the ACF and PACF plots it is very difficult to interpret the results due to the overwhelming number of lags available.</w:t>
      </w:r>
      <w:r w:rsidR="00465419">
        <w:rPr>
          <w:rFonts w:ascii="Times New Roman" w:hAnsi="Times New Roman" w:cs="Times New Roman"/>
          <w:sz w:val="24"/>
          <w:szCs w:val="24"/>
        </w:rPr>
        <w:t xml:space="preserve"> The ACF and PACF are shown below.</w:t>
      </w:r>
    </w:p>
    <w:p w14:paraId="55163F65" w14:textId="77777777" w:rsidR="002D4E28" w:rsidRDefault="002D4E28" w:rsidP="002D4E28">
      <w:pPr>
        <w:rPr>
          <w:rFonts w:ascii="Times New Roman" w:hAnsi="Times New Roman" w:cs="Times New Roman"/>
          <w:sz w:val="24"/>
          <w:szCs w:val="24"/>
        </w:rPr>
      </w:pPr>
    </w:p>
    <w:p w14:paraId="6B4EF34F" w14:textId="08D07218" w:rsidR="002D4E28" w:rsidRPr="00D23788" w:rsidRDefault="00465419" w:rsidP="00D23788">
      <w:pPr>
        <w:jc w:val="center"/>
        <w:rPr>
          <w:rFonts w:ascii="Times New Roman" w:hAnsi="Times New Roman" w:cs="Times New Roman"/>
          <w:sz w:val="24"/>
          <w:szCs w:val="24"/>
        </w:rPr>
      </w:pPr>
      <w:r>
        <w:rPr>
          <w:noProof/>
          <w14:ligatures w14:val="standardContextual"/>
        </w:rPr>
        <w:drawing>
          <wp:inline distT="0" distB="0" distL="0" distR="0" wp14:anchorId="04395F09" wp14:editId="254014FF">
            <wp:extent cx="2247900" cy="1543952"/>
            <wp:effectExtent l="0" t="0" r="0" b="0"/>
            <wp:docPr id="113584208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42086" name="Picture 1" descr="Chart, histogram&#10;&#10;Description automatically generated"/>
                    <pic:cNvPicPr/>
                  </pic:nvPicPr>
                  <pic:blipFill>
                    <a:blip r:embed="rId18"/>
                    <a:stretch>
                      <a:fillRect/>
                    </a:stretch>
                  </pic:blipFill>
                  <pic:spPr>
                    <a:xfrm>
                      <a:off x="0" y="0"/>
                      <a:ext cx="2259238" cy="1551739"/>
                    </a:xfrm>
                    <a:prstGeom prst="rect">
                      <a:avLst/>
                    </a:prstGeom>
                  </pic:spPr>
                </pic:pic>
              </a:graphicData>
            </a:graphic>
          </wp:inline>
        </w:drawing>
      </w:r>
      <w:r>
        <w:rPr>
          <w:noProof/>
          <w14:ligatures w14:val="standardContextual"/>
        </w:rPr>
        <w:drawing>
          <wp:inline distT="0" distB="0" distL="0" distR="0" wp14:anchorId="40144785" wp14:editId="398790E3">
            <wp:extent cx="2179187" cy="1544815"/>
            <wp:effectExtent l="0" t="0" r="0" b="0"/>
            <wp:docPr id="203280683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06838" name="Picture 1" descr="Chart, histogram&#10;&#10;Description automatically generated"/>
                    <pic:cNvPicPr/>
                  </pic:nvPicPr>
                  <pic:blipFill>
                    <a:blip r:embed="rId19"/>
                    <a:stretch>
                      <a:fillRect/>
                    </a:stretch>
                  </pic:blipFill>
                  <pic:spPr>
                    <a:xfrm>
                      <a:off x="0" y="0"/>
                      <a:ext cx="2199854" cy="1559466"/>
                    </a:xfrm>
                    <a:prstGeom prst="rect">
                      <a:avLst/>
                    </a:prstGeom>
                  </pic:spPr>
                </pic:pic>
              </a:graphicData>
            </a:graphic>
          </wp:inline>
        </w:drawing>
      </w:r>
    </w:p>
    <w:p w14:paraId="3422742E" w14:textId="5CF4A27D" w:rsidR="00465419" w:rsidRDefault="00465419" w:rsidP="00465419">
      <w:pPr>
        <w:rPr>
          <w:rFonts w:ascii="Times New Roman" w:hAnsi="Times New Roman" w:cs="Times New Roman"/>
          <w:sz w:val="24"/>
          <w:szCs w:val="24"/>
        </w:rPr>
      </w:pPr>
      <w:r>
        <w:rPr>
          <w:rFonts w:ascii="Times New Roman" w:hAnsi="Times New Roman" w:cs="Times New Roman"/>
          <w:b/>
          <w:bCs/>
          <w:sz w:val="24"/>
          <w:szCs w:val="24"/>
        </w:rPr>
        <w:tab/>
      </w:r>
    </w:p>
    <w:p w14:paraId="61557C57" w14:textId="132DBBA4" w:rsidR="007D330C" w:rsidRDefault="007D330C" w:rsidP="00465419">
      <w:pPr>
        <w:rPr>
          <w:rFonts w:ascii="Times New Roman" w:hAnsi="Times New Roman" w:cs="Times New Roman"/>
          <w:sz w:val="24"/>
          <w:szCs w:val="24"/>
        </w:rPr>
      </w:pPr>
      <w:r>
        <w:rPr>
          <w:rFonts w:ascii="Times New Roman" w:hAnsi="Times New Roman" w:cs="Times New Roman"/>
          <w:sz w:val="24"/>
          <w:szCs w:val="24"/>
        </w:rPr>
        <w:tab/>
        <w:t>The ACF and PACF plots do not yield a strong recommendation for a model. The relatively high number of observations results in the PACF having a small confidence interval. The small confidence interval results in many of the lags appearing to be significant.</w:t>
      </w:r>
    </w:p>
    <w:p w14:paraId="6EDD0504" w14:textId="7814DD6D" w:rsidR="00465419" w:rsidRDefault="00465419" w:rsidP="00465419">
      <w:pPr>
        <w:rPr>
          <w:rFonts w:ascii="Times New Roman" w:hAnsi="Times New Roman" w:cs="Times New Roman"/>
          <w:sz w:val="24"/>
          <w:szCs w:val="24"/>
        </w:rPr>
      </w:pPr>
      <w:r>
        <w:rPr>
          <w:rFonts w:ascii="Times New Roman" w:hAnsi="Times New Roman" w:cs="Times New Roman"/>
          <w:sz w:val="24"/>
          <w:szCs w:val="24"/>
        </w:rPr>
        <w:tab/>
        <w:t xml:space="preserve">To </w:t>
      </w:r>
      <w:r w:rsidR="007D330C">
        <w:rPr>
          <w:rFonts w:ascii="Times New Roman" w:hAnsi="Times New Roman" w:cs="Times New Roman"/>
          <w:sz w:val="24"/>
          <w:szCs w:val="24"/>
        </w:rPr>
        <w:t>address</w:t>
      </w:r>
      <w:r>
        <w:rPr>
          <w:rFonts w:ascii="Times New Roman" w:hAnsi="Times New Roman" w:cs="Times New Roman"/>
          <w:sz w:val="24"/>
          <w:szCs w:val="24"/>
        </w:rPr>
        <w:t xml:space="preserve"> this </w:t>
      </w:r>
      <w:r w:rsidR="007D330C">
        <w:rPr>
          <w:rFonts w:ascii="Times New Roman" w:hAnsi="Times New Roman" w:cs="Times New Roman"/>
          <w:sz w:val="24"/>
          <w:szCs w:val="24"/>
        </w:rPr>
        <w:t xml:space="preserve">issue </w:t>
      </w:r>
      <w:r>
        <w:rPr>
          <w:rFonts w:ascii="Times New Roman" w:hAnsi="Times New Roman" w:cs="Times New Roman"/>
          <w:sz w:val="24"/>
          <w:szCs w:val="24"/>
        </w:rPr>
        <w:t xml:space="preserve">the data was aggregated yearly rather than monthly. </w:t>
      </w:r>
      <w:r w:rsidR="007D330C">
        <w:rPr>
          <w:rFonts w:ascii="Times New Roman" w:hAnsi="Times New Roman" w:cs="Times New Roman"/>
          <w:sz w:val="24"/>
          <w:szCs w:val="24"/>
        </w:rPr>
        <w:t xml:space="preserve">Aggregating the data </w:t>
      </w:r>
      <w:r>
        <w:rPr>
          <w:rFonts w:ascii="Times New Roman" w:hAnsi="Times New Roman" w:cs="Times New Roman"/>
          <w:sz w:val="24"/>
          <w:szCs w:val="24"/>
        </w:rPr>
        <w:t xml:space="preserve">should allow for more interpretable results from the ACF and </w:t>
      </w:r>
      <w:proofErr w:type="gramStart"/>
      <w:r>
        <w:rPr>
          <w:rFonts w:ascii="Times New Roman" w:hAnsi="Times New Roman" w:cs="Times New Roman"/>
          <w:sz w:val="24"/>
          <w:szCs w:val="24"/>
        </w:rPr>
        <w:t>PACF</w:t>
      </w:r>
      <w:proofErr w:type="gramEnd"/>
      <w:r>
        <w:rPr>
          <w:rFonts w:ascii="Times New Roman" w:hAnsi="Times New Roman" w:cs="Times New Roman"/>
          <w:sz w:val="24"/>
          <w:szCs w:val="24"/>
        </w:rPr>
        <w:t xml:space="preserve"> which will point towards some </w:t>
      </w:r>
      <w:r w:rsidR="007D330C">
        <w:rPr>
          <w:rFonts w:ascii="Times New Roman" w:hAnsi="Times New Roman" w:cs="Times New Roman"/>
          <w:sz w:val="24"/>
          <w:szCs w:val="24"/>
        </w:rPr>
        <w:t>better</w:t>
      </w:r>
      <w:r>
        <w:rPr>
          <w:rFonts w:ascii="Times New Roman" w:hAnsi="Times New Roman" w:cs="Times New Roman"/>
          <w:sz w:val="24"/>
          <w:szCs w:val="24"/>
        </w:rPr>
        <w:t xml:space="preserve"> model suggestions. The plot below shows the yearly average count of sunspots between 1749 and 1983.</w:t>
      </w:r>
    </w:p>
    <w:p w14:paraId="48C5F2B1" w14:textId="166159D3" w:rsidR="00465419" w:rsidRDefault="00465419" w:rsidP="00465419">
      <w:pPr>
        <w:jc w:val="center"/>
        <w:rPr>
          <w:rFonts w:ascii="Times New Roman" w:hAnsi="Times New Roman" w:cs="Times New Roman"/>
          <w:sz w:val="24"/>
          <w:szCs w:val="24"/>
        </w:rPr>
      </w:pPr>
      <w:r>
        <w:rPr>
          <w:noProof/>
          <w14:ligatures w14:val="standardContextual"/>
        </w:rPr>
        <w:drawing>
          <wp:inline distT="0" distB="0" distL="0" distR="0" wp14:anchorId="2FBFABC6" wp14:editId="5F9E3084">
            <wp:extent cx="5943600" cy="2112645"/>
            <wp:effectExtent l="0" t="0" r="0" b="1905"/>
            <wp:docPr id="389911100"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11100" name="Picture 1" descr="Graphical user interface, chart, line chart&#10;&#10;Description automatically generated"/>
                    <pic:cNvPicPr/>
                  </pic:nvPicPr>
                  <pic:blipFill>
                    <a:blip r:embed="rId20"/>
                    <a:stretch>
                      <a:fillRect/>
                    </a:stretch>
                  </pic:blipFill>
                  <pic:spPr>
                    <a:xfrm>
                      <a:off x="0" y="0"/>
                      <a:ext cx="5943600" cy="2112645"/>
                    </a:xfrm>
                    <a:prstGeom prst="rect">
                      <a:avLst/>
                    </a:prstGeom>
                  </pic:spPr>
                </pic:pic>
              </a:graphicData>
            </a:graphic>
          </wp:inline>
        </w:drawing>
      </w:r>
    </w:p>
    <w:p w14:paraId="7C80B40B" w14:textId="0C9CF954" w:rsidR="00465419" w:rsidRDefault="00465419" w:rsidP="00465419">
      <w:pPr>
        <w:rPr>
          <w:rFonts w:ascii="Times New Roman" w:hAnsi="Times New Roman" w:cs="Times New Roman"/>
          <w:sz w:val="24"/>
          <w:szCs w:val="24"/>
        </w:rPr>
      </w:pPr>
      <w:r>
        <w:rPr>
          <w:rFonts w:ascii="Times New Roman" w:hAnsi="Times New Roman" w:cs="Times New Roman"/>
          <w:sz w:val="24"/>
          <w:szCs w:val="24"/>
        </w:rPr>
        <w:lastRenderedPageBreak/>
        <w:tab/>
        <w:t>The data set retains its seasonal properties after the yearly averaging</w:t>
      </w:r>
      <w:r w:rsidR="007D330C">
        <w:rPr>
          <w:rFonts w:ascii="Times New Roman" w:hAnsi="Times New Roman" w:cs="Times New Roman"/>
          <w:sz w:val="24"/>
          <w:szCs w:val="24"/>
        </w:rPr>
        <w:t>.</w:t>
      </w:r>
      <w:r>
        <w:rPr>
          <w:rFonts w:ascii="Times New Roman" w:hAnsi="Times New Roman" w:cs="Times New Roman"/>
          <w:sz w:val="24"/>
          <w:szCs w:val="24"/>
        </w:rPr>
        <w:t xml:space="preserve"> </w:t>
      </w:r>
      <w:r w:rsidR="007D330C">
        <w:rPr>
          <w:rFonts w:ascii="Times New Roman" w:hAnsi="Times New Roman" w:cs="Times New Roman"/>
          <w:sz w:val="24"/>
          <w:szCs w:val="24"/>
        </w:rPr>
        <w:t>H</w:t>
      </w:r>
      <w:r>
        <w:rPr>
          <w:rFonts w:ascii="Times New Roman" w:hAnsi="Times New Roman" w:cs="Times New Roman"/>
          <w:sz w:val="24"/>
          <w:szCs w:val="24"/>
        </w:rPr>
        <w:t>owever</w:t>
      </w:r>
      <w:r w:rsidR="007D330C">
        <w:rPr>
          <w:rFonts w:ascii="Times New Roman" w:hAnsi="Times New Roman" w:cs="Times New Roman"/>
          <w:sz w:val="24"/>
          <w:szCs w:val="24"/>
        </w:rPr>
        <w:t>,</w:t>
      </w:r>
      <w:r>
        <w:rPr>
          <w:rFonts w:ascii="Times New Roman" w:hAnsi="Times New Roman" w:cs="Times New Roman"/>
          <w:sz w:val="24"/>
          <w:szCs w:val="24"/>
        </w:rPr>
        <w:t xml:space="preserve"> it would be wise to check again that the data is stationary using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Applying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to the yearly aggregated data returns a p-value of </w:t>
      </w:r>
      <w:r w:rsidR="006824B5">
        <w:rPr>
          <w:rFonts w:ascii="Times New Roman" w:hAnsi="Times New Roman" w:cs="Times New Roman"/>
          <w:sz w:val="24"/>
          <w:szCs w:val="24"/>
        </w:rPr>
        <w:t>~0.15</w:t>
      </w:r>
      <w:r w:rsidR="007D330C">
        <w:rPr>
          <w:rFonts w:ascii="Times New Roman" w:hAnsi="Times New Roman" w:cs="Times New Roman"/>
          <w:sz w:val="24"/>
          <w:szCs w:val="24"/>
        </w:rPr>
        <w:t>. The p-value</w:t>
      </w:r>
      <w:r w:rsidR="006824B5">
        <w:rPr>
          <w:rFonts w:ascii="Times New Roman" w:hAnsi="Times New Roman" w:cs="Times New Roman"/>
          <w:sz w:val="24"/>
          <w:szCs w:val="24"/>
        </w:rPr>
        <w:t xml:space="preserve"> does not show strong evidence that the dataset is stationary. To treat this</w:t>
      </w:r>
      <w:r w:rsidR="007D330C">
        <w:rPr>
          <w:rFonts w:ascii="Times New Roman" w:hAnsi="Times New Roman" w:cs="Times New Roman"/>
          <w:sz w:val="24"/>
          <w:szCs w:val="24"/>
        </w:rPr>
        <w:t>,</w:t>
      </w:r>
      <w:r w:rsidR="006824B5">
        <w:rPr>
          <w:rFonts w:ascii="Times New Roman" w:hAnsi="Times New Roman" w:cs="Times New Roman"/>
          <w:sz w:val="24"/>
          <w:szCs w:val="24"/>
        </w:rPr>
        <w:t xml:space="preserve"> it would be most simple to start with order one differencing as that can be included in the SARIMA model making forecasting simple. The time series plot of the first difference is shown below.</w:t>
      </w:r>
    </w:p>
    <w:p w14:paraId="683E8975" w14:textId="48C35FB5" w:rsidR="006824B5" w:rsidRDefault="006824B5" w:rsidP="006824B5">
      <w:pPr>
        <w:jc w:val="center"/>
        <w:rPr>
          <w:rFonts w:ascii="Times New Roman" w:hAnsi="Times New Roman" w:cs="Times New Roman"/>
          <w:sz w:val="24"/>
          <w:szCs w:val="24"/>
        </w:rPr>
      </w:pPr>
      <w:r>
        <w:rPr>
          <w:noProof/>
          <w14:ligatures w14:val="standardContextual"/>
        </w:rPr>
        <w:drawing>
          <wp:inline distT="0" distB="0" distL="0" distR="0" wp14:anchorId="0A3B775A" wp14:editId="342C0826">
            <wp:extent cx="5943600" cy="2092325"/>
            <wp:effectExtent l="0" t="0" r="0" b="3175"/>
            <wp:docPr id="143942956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29561" name="Picture 1" descr="Chart, line chart&#10;&#10;Description automatically generated"/>
                    <pic:cNvPicPr/>
                  </pic:nvPicPr>
                  <pic:blipFill>
                    <a:blip r:embed="rId21"/>
                    <a:stretch>
                      <a:fillRect/>
                    </a:stretch>
                  </pic:blipFill>
                  <pic:spPr>
                    <a:xfrm>
                      <a:off x="0" y="0"/>
                      <a:ext cx="5943600" cy="2092325"/>
                    </a:xfrm>
                    <a:prstGeom prst="rect">
                      <a:avLst/>
                    </a:prstGeom>
                  </pic:spPr>
                </pic:pic>
              </a:graphicData>
            </a:graphic>
          </wp:inline>
        </w:drawing>
      </w:r>
    </w:p>
    <w:p w14:paraId="4238378A" w14:textId="13002AB7" w:rsidR="006824B5" w:rsidRDefault="006824B5" w:rsidP="006824B5">
      <w:pPr>
        <w:rPr>
          <w:rFonts w:ascii="Times New Roman" w:hAnsi="Times New Roman" w:cs="Times New Roman"/>
          <w:sz w:val="24"/>
          <w:szCs w:val="24"/>
        </w:rPr>
      </w:pPr>
      <w:r>
        <w:rPr>
          <w:rFonts w:ascii="Times New Roman" w:hAnsi="Times New Roman" w:cs="Times New Roman"/>
          <w:sz w:val="24"/>
          <w:szCs w:val="24"/>
        </w:rPr>
        <w:tab/>
        <w:t>Again</w:t>
      </w:r>
      <w:r w:rsidR="007D330C">
        <w:rPr>
          <w:rFonts w:ascii="Times New Roman" w:hAnsi="Times New Roman" w:cs="Times New Roman"/>
          <w:sz w:val="24"/>
          <w:szCs w:val="24"/>
        </w:rPr>
        <w:t>,</w:t>
      </w:r>
      <w:r>
        <w:rPr>
          <w:rFonts w:ascii="Times New Roman" w:hAnsi="Times New Roman" w:cs="Times New Roman"/>
          <w:sz w:val="24"/>
          <w:szCs w:val="24"/>
        </w:rPr>
        <w:t xml:space="preserve"> checking the results of the augmented </w:t>
      </w:r>
      <w:r w:rsidR="007D330C">
        <w:rPr>
          <w:rFonts w:ascii="Times New Roman" w:hAnsi="Times New Roman" w:cs="Times New Roman"/>
          <w:sz w:val="24"/>
          <w:szCs w:val="24"/>
        </w:rPr>
        <w:t>Dickey-Fuller</w:t>
      </w:r>
      <w:r>
        <w:rPr>
          <w:rFonts w:ascii="Times New Roman" w:hAnsi="Times New Roman" w:cs="Times New Roman"/>
          <w:sz w:val="24"/>
          <w:szCs w:val="24"/>
        </w:rPr>
        <w:t xml:space="preserve"> test on the differenced data </w:t>
      </w:r>
      <w:r w:rsidR="007D330C">
        <w:rPr>
          <w:rFonts w:ascii="Times New Roman" w:hAnsi="Times New Roman" w:cs="Times New Roman"/>
          <w:sz w:val="24"/>
          <w:szCs w:val="24"/>
        </w:rPr>
        <w:t xml:space="preserve">yielded a </w:t>
      </w:r>
      <w:r>
        <w:rPr>
          <w:rFonts w:ascii="Times New Roman" w:hAnsi="Times New Roman" w:cs="Times New Roman"/>
          <w:sz w:val="24"/>
          <w:szCs w:val="24"/>
        </w:rPr>
        <w:t xml:space="preserve">p-value </w:t>
      </w:r>
      <w:r w:rsidR="007D330C">
        <w:rPr>
          <w:rFonts w:ascii="Times New Roman" w:hAnsi="Times New Roman" w:cs="Times New Roman"/>
          <w:sz w:val="24"/>
          <w:szCs w:val="24"/>
        </w:rPr>
        <w:t>of</w:t>
      </w:r>
      <w:r>
        <w:rPr>
          <w:rFonts w:ascii="Times New Roman" w:hAnsi="Times New Roman" w:cs="Times New Roman"/>
          <w:sz w:val="24"/>
          <w:szCs w:val="24"/>
        </w:rPr>
        <w:t xml:space="preserve"> ~2.46x10</w:t>
      </w:r>
      <w:r>
        <w:rPr>
          <w:rFonts w:ascii="Times New Roman" w:hAnsi="Times New Roman" w:cs="Times New Roman"/>
          <w:sz w:val="24"/>
          <w:szCs w:val="24"/>
          <w:vertAlign w:val="superscript"/>
        </w:rPr>
        <w:t>-</w:t>
      </w:r>
      <w:proofErr w:type="gramStart"/>
      <w:r>
        <w:rPr>
          <w:rFonts w:ascii="Times New Roman" w:hAnsi="Times New Roman" w:cs="Times New Roman"/>
          <w:sz w:val="24"/>
          <w:szCs w:val="24"/>
          <w:vertAlign w:val="superscript"/>
        </w:rPr>
        <w:t>22</w:t>
      </w:r>
      <w:r>
        <w:rPr>
          <w:rFonts w:ascii="Times New Roman" w:hAnsi="Times New Roman" w:cs="Times New Roman"/>
          <w:sz w:val="24"/>
          <w:szCs w:val="24"/>
        </w:rPr>
        <w:t xml:space="preserve"> </w:t>
      </w:r>
      <w:r w:rsidR="007D330C">
        <w:rPr>
          <w:rFonts w:ascii="Times New Roman" w:hAnsi="Times New Roman" w:cs="Times New Roman"/>
          <w:sz w:val="24"/>
          <w:szCs w:val="24"/>
        </w:rPr>
        <w:t>.</w:t>
      </w:r>
      <w:proofErr w:type="gramEnd"/>
      <w:r w:rsidR="007D330C">
        <w:rPr>
          <w:rFonts w:ascii="Times New Roman" w:hAnsi="Times New Roman" w:cs="Times New Roman"/>
          <w:sz w:val="24"/>
          <w:szCs w:val="24"/>
        </w:rPr>
        <w:t xml:space="preserve"> This p-value </w:t>
      </w:r>
      <w:r>
        <w:rPr>
          <w:rFonts w:ascii="Times New Roman" w:hAnsi="Times New Roman" w:cs="Times New Roman"/>
          <w:sz w:val="24"/>
          <w:szCs w:val="24"/>
        </w:rPr>
        <w:t>giv</w:t>
      </w:r>
      <w:r w:rsidR="007D330C">
        <w:rPr>
          <w:rFonts w:ascii="Times New Roman" w:hAnsi="Times New Roman" w:cs="Times New Roman"/>
          <w:sz w:val="24"/>
          <w:szCs w:val="24"/>
        </w:rPr>
        <w:t>es</w:t>
      </w:r>
      <w:r>
        <w:rPr>
          <w:rFonts w:ascii="Times New Roman" w:hAnsi="Times New Roman" w:cs="Times New Roman"/>
          <w:sz w:val="24"/>
          <w:szCs w:val="24"/>
        </w:rPr>
        <w:t xml:space="preserve"> a strong indication that the data set is now stationary. </w:t>
      </w:r>
      <w:r w:rsidR="007D330C">
        <w:rPr>
          <w:rFonts w:ascii="Times New Roman" w:hAnsi="Times New Roman" w:cs="Times New Roman"/>
          <w:sz w:val="24"/>
          <w:szCs w:val="24"/>
        </w:rPr>
        <w:t>T</w:t>
      </w:r>
      <w:r>
        <w:rPr>
          <w:rFonts w:ascii="Times New Roman" w:hAnsi="Times New Roman" w:cs="Times New Roman"/>
          <w:sz w:val="24"/>
          <w:szCs w:val="24"/>
        </w:rPr>
        <w:t xml:space="preserve">he differenced data will </w:t>
      </w:r>
      <w:r w:rsidR="007D330C">
        <w:rPr>
          <w:rFonts w:ascii="Times New Roman" w:hAnsi="Times New Roman" w:cs="Times New Roman"/>
          <w:sz w:val="24"/>
          <w:szCs w:val="24"/>
        </w:rPr>
        <w:t xml:space="preserve">now </w:t>
      </w:r>
      <w:r>
        <w:rPr>
          <w:rFonts w:ascii="Times New Roman" w:hAnsi="Times New Roman" w:cs="Times New Roman"/>
          <w:sz w:val="24"/>
          <w:szCs w:val="24"/>
        </w:rPr>
        <w:t xml:space="preserve">need to be viewed in the ACF and PACF to determine </w:t>
      </w:r>
      <w:r w:rsidR="007D330C">
        <w:rPr>
          <w:rFonts w:ascii="Times New Roman" w:hAnsi="Times New Roman" w:cs="Times New Roman"/>
          <w:sz w:val="24"/>
          <w:szCs w:val="24"/>
        </w:rPr>
        <w:t xml:space="preserve">the </w:t>
      </w:r>
      <w:r>
        <w:rPr>
          <w:rFonts w:ascii="Times New Roman" w:hAnsi="Times New Roman" w:cs="Times New Roman"/>
          <w:sz w:val="24"/>
          <w:szCs w:val="24"/>
        </w:rPr>
        <w:t>proper order of the SARIMA model with first order differencing. Displayed below are the ACF and PACF plots for the differenced data set.</w:t>
      </w:r>
    </w:p>
    <w:p w14:paraId="3B3F2418" w14:textId="46FF0522" w:rsidR="006824B5" w:rsidRDefault="006824B5" w:rsidP="006824B5">
      <w:pPr>
        <w:jc w:val="center"/>
        <w:rPr>
          <w:rFonts w:ascii="Times New Roman" w:hAnsi="Times New Roman" w:cs="Times New Roman"/>
          <w:sz w:val="24"/>
          <w:szCs w:val="24"/>
        </w:rPr>
      </w:pPr>
      <w:r>
        <w:rPr>
          <w:noProof/>
          <w14:ligatures w14:val="standardContextual"/>
        </w:rPr>
        <w:drawing>
          <wp:inline distT="0" distB="0" distL="0" distR="0" wp14:anchorId="4074B8DA" wp14:editId="3B2A590F">
            <wp:extent cx="3267075" cy="2231794"/>
            <wp:effectExtent l="0" t="0" r="0" b="0"/>
            <wp:docPr id="88495051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50518" name="Picture 1" descr="Chart&#10;&#10;Description automatically generated"/>
                    <pic:cNvPicPr/>
                  </pic:nvPicPr>
                  <pic:blipFill>
                    <a:blip r:embed="rId22"/>
                    <a:stretch>
                      <a:fillRect/>
                    </a:stretch>
                  </pic:blipFill>
                  <pic:spPr>
                    <a:xfrm>
                      <a:off x="0" y="0"/>
                      <a:ext cx="3270847" cy="2234370"/>
                    </a:xfrm>
                    <a:prstGeom prst="rect">
                      <a:avLst/>
                    </a:prstGeom>
                  </pic:spPr>
                </pic:pic>
              </a:graphicData>
            </a:graphic>
          </wp:inline>
        </w:drawing>
      </w:r>
    </w:p>
    <w:p w14:paraId="569C1B33" w14:textId="129B718F" w:rsidR="006824B5" w:rsidRDefault="006824B5" w:rsidP="006824B5">
      <w:pPr>
        <w:jc w:val="center"/>
        <w:rPr>
          <w:rFonts w:ascii="Times New Roman" w:hAnsi="Times New Roman" w:cs="Times New Roman"/>
          <w:sz w:val="24"/>
          <w:szCs w:val="24"/>
        </w:rPr>
      </w:pPr>
      <w:r>
        <w:rPr>
          <w:noProof/>
          <w14:ligatures w14:val="standardContextual"/>
        </w:rPr>
        <w:lastRenderedPageBreak/>
        <w:drawing>
          <wp:inline distT="0" distB="0" distL="0" distR="0" wp14:anchorId="706045F3" wp14:editId="3B422BFD">
            <wp:extent cx="3300413" cy="2223255"/>
            <wp:effectExtent l="0" t="0" r="0" b="5715"/>
            <wp:docPr id="15495409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40976" name="Picture 1" descr="Chart, histogram&#10;&#10;Description automatically generated"/>
                    <pic:cNvPicPr/>
                  </pic:nvPicPr>
                  <pic:blipFill>
                    <a:blip r:embed="rId23"/>
                    <a:stretch>
                      <a:fillRect/>
                    </a:stretch>
                  </pic:blipFill>
                  <pic:spPr>
                    <a:xfrm>
                      <a:off x="0" y="0"/>
                      <a:ext cx="3313456" cy="2232041"/>
                    </a:xfrm>
                    <a:prstGeom prst="rect">
                      <a:avLst/>
                    </a:prstGeom>
                  </pic:spPr>
                </pic:pic>
              </a:graphicData>
            </a:graphic>
          </wp:inline>
        </w:drawing>
      </w:r>
    </w:p>
    <w:p w14:paraId="538EB2A7" w14:textId="588DECA4" w:rsidR="005A40B2" w:rsidRDefault="006824B5" w:rsidP="006824B5">
      <w:pPr>
        <w:rPr>
          <w:rFonts w:ascii="Times New Roman" w:hAnsi="Times New Roman" w:cs="Times New Roman"/>
          <w:sz w:val="24"/>
          <w:szCs w:val="24"/>
        </w:rPr>
      </w:pPr>
      <w:r>
        <w:rPr>
          <w:rFonts w:ascii="Times New Roman" w:hAnsi="Times New Roman" w:cs="Times New Roman"/>
          <w:sz w:val="24"/>
          <w:szCs w:val="24"/>
        </w:rPr>
        <w:tab/>
      </w:r>
      <w:r w:rsidR="00781AA3">
        <w:rPr>
          <w:rFonts w:ascii="Times New Roman" w:hAnsi="Times New Roman" w:cs="Times New Roman"/>
          <w:sz w:val="24"/>
          <w:szCs w:val="24"/>
        </w:rPr>
        <w:t xml:space="preserve">Initial analysis of the ACF for the aggregated first difference data indicated that a 5-year period was appropriate. Upon further investigation it was concluded that a 10-year period fit the data better.  The PACF plot suggests using </w:t>
      </w:r>
      <w:r w:rsidR="00D83DE4">
        <w:rPr>
          <w:rFonts w:ascii="Times New Roman" w:hAnsi="Times New Roman" w:cs="Times New Roman"/>
          <w:sz w:val="24"/>
          <w:szCs w:val="24"/>
        </w:rPr>
        <w:t>a trend autoregressive order of either 3 or 8. Using this information, a number of models were proposed including</w:t>
      </w:r>
      <w:r>
        <w:rPr>
          <w:rFonts w:ascii="Times New Roman" w:hAnsi="Times New Roman" w:cs="Times New Roman"/>
          <w:sz w:val="24"/>
          <w:szCs w:val="24"/>
        </w:rPr>
        <w:t xml:space="preserve"> SARIMA(</w:t>
      </w:r>
      <w:r w:rsidR="005A40B2">
        <w:rPr>
          <w:rFonts w:ascii="Times New Roman" w:hAnsi="Times New Roman" w:cs="Times New Roman"/>
          <w:sz w:val="24"/>
          <w:szCs w:val="24"/>
        </w:rPr>
        <w:t>3,1,</w:t>
      </w:r>
      <w:proofErr w:type="gramStart"/>
      <w:r w:rsidR="005A40B2">
        <w:rPr>
          <w:rFonts w:ascii="Times New Roman" w:hAnsi="Times New Roman" w:cs="Times New Roman"/>
          <w:sz w:val="24"/>
          <w:szCs w:val="24"/>
        </w:rPr>
        <w:t>1)x</w:t>
      </w:r>
      <w:proofErr w:type="gramEnd"/>
      <w:r w:rsidR="005A40B2">
        <w:rPr>
          <w:rFonts w:ascii="Times New Roman" w:hAnsi="Times New Roman" w:cs="Times New Roman"/>
          <w:sz w:val="24"/>
          <w:szCs w:val="24"/>
        </w:rPr>
        <w:t>(0,1,2)</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xml:space="preserve"> ,</w:t>
      </w:r>
      <w:r w:rsidR="005A40B2" w:rsidRPr="005A40B2">
        <w:rPr>
          <w:rFonts w:ascii="Times New Roman" w:hAnsi="Times New Roman" w:cs="Times New Roman"/>
          <w:sz w:val="24"/>
          <w:szCs w:val="24"/>
        </w:rPr>
        <w:t xml:space="preserve"> </w:t>
      </w:r>
      <w:r w:rsidR="005A40B2">
        <w:rPr>
          <w:rFonts w:ascii="Times New Roman" w:hAnsi="Times New Roman" w:cs="Times New Roman"/>
          <w:sz w:val="24"/>
          <w:szCs w:val="24"/>
        </w:rPr>
        <w:t>SARIMA(3,1,1)x(0,1,3)</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SARIMA(8,1,1)x(0,1,2)</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and SARIMA(8,1,1)x(0,1,3)</w:t>
      </w:r>
      <w:r w:rsidR="00D83DE4">
        <w:rPr>
          <w:rFonts w:ascii="Times New Roman" w:hAnsi="Times New Roman" w:cs="Times New Roman"/>
          <w:sz w:val="24"/>
          <w:szCs w:val="24"/>
          <w:vertAlign w:val="subscript"/>
        </w:rPr>
        <w:t>10</w:t>
      </w:r>
      <w:r w:rsidR="005A40B2">
        <w:rPr>
          <w:rFonts w:ascii="Times New Roman" w:hAnsi="Times New Roman" w:cs="Times New Roman"/>
          <w:sz w:val="24"/>
          <w:szCs w:val="24"/>
        </w:rPr>
        <w:t xml:space="preserve">. </w:t>
      </w:r>
      <w:r w:rsidR="00E8028C">
        <w:rPr>
          <w:rFonts w:ascii="Times New Roman" w:hAnsi="Times New Roman" w:cs="Times New Roman"/>
          <w:sz w:val="24"/>
          <w:szCs w:val="24"/>
        </w:rPr>
        <w:t xml:space="preserve">Before fitting these models 30 points </w:t>
      </w:r>
      <w:r w:rsidR="00D83DE4">
        <w:rPr>
          <w:rFonts w:ascii="Times New Roman" w:hAnsi="Times New Roman" w:cs="Times New Roman"/>
          <w:sz w:val="24"/>
          <w:szCs w:val="24"/>
        </w:rPr>
        <w:t xml:space="preserve">were </w:t>
      </w:r>
      <w:r w:rsidR="00E8028C">
        <w:rPr>
          <w:rFonts w:ascii="Times New Roman" w:hAnsi="Times New Roman" w:cs="Times New Roman"/>
          <w:sz w:val="24"/>
          <w:szCs w:val="24"/>
        </w:rPr>
        <w:t>held back from the end for the purpose of evaluating the forecasting potential of the models on un-seen data.</w:t>
      </w:r>
      <w:r w:rsidR="00D83DE4">
        <w:rPr>
          <w:rFonts w:ascii="Times New Roman" w:hAnsi="Times New Roman" w:cs="Times New Roman"/>
          <w:sz w:val="24"/>
          <w:szCs w:val="24"/>
        </w:rPr>
        <w:t xml:space="preserve"> </w:t>
      </w:r>
      <w:proofErr w:type="gramStart"/>
      <w:r w:rsidR="00D83DE4">
        <w:rPr>
          <w:rFonts w:ascii="Times New Roman" w:hAnsi="Times New Roman" w:cs="Times New Roman"/>
          <w:sz w:val="24"/>
          <w:szCs w:val="24"/>
        </w:rPr>
        <w:t>In order to</w:t>
      </w:r>
      <w:proofErr w:type="gramEnd"/>
      <w:r w:rsidR="00D83DE4">
        <w:rPr>
          <w:rFonts w:ascii="Times New Roman" w:hAnsi="Times New Roman" w:cs="Times New Roman"/>
          <w:sz w:val="24"/>
          <w:szCs w:val="24"/>
        </w:rPr>
        <w:t xml:space="preserve"> evaluate the forecasting potential of the model, the most recent 30 data points were not included in the training data. </w:t>
      </w:r>
      <w:r w:rsidR="00E8028C">
        <w:rPr>
          <w:rFonts w:ascii="Times New Roman" w:hAnsi="Times New Roman" w:cs="Times New Roman"/>
          <w:sz w:val="24"/>
          <w:szCs w:val="24"/>
        </w:rPr>
        <w:t xml:space="preserve"> </w:t>
      </w:r>
      <w:r w:rsidR="005A40B2">
        <w:rPr>
          <w:rFonts w:ascii="Times New Roman" w:hAnsi="Times New Roman" w:cs="Times New Roman"/>
          <w:sz w:val="24"/>
          <w:szCs w:val="24"/>
        </w:rPr>
        <w:t>The fit summary of the 4 models is shown below.</w:t>
      </w:r>
    </w:p>
    <w:p w14:paraId="7DACF6B7" w14:textId="7274A8E7" w:rsidR="00E8028C" w:rsidRDefault="00781AA3" w:rsidP="00E8028C">
      <w:pPr>
        <w:rPr>
          <w:rFonts w:ascii="Times New Roman" w:hAnsi="Times New Roman" w:cs="Times New Roman"/>
          <w:sz w:val="24"/>
          <w:szCs w:val="24"/>
        </w:rPr>
      </w:pPr>
      <w:r>
        <w:rPr>
          <w:noProof/>
          <w14:ligatures w14:val="standardContextual"/>
        </w:rPr>
        <w:drawing>
          <wp:inline distT="0" distB="0" distL="0" distR="0" wp14:anchorId="58D911D1" wp14:editId="4DCD0A30">
            <wp:extent cx="2933700" cy="1750441"/>
            <wp:effectExtent l="0" t="0" r="0" b="2540"/>
            <wp:docPr id="64850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05729" name=""/>
                    <pic:cNvPicPr/>
                  </pic:nvPicPr>
                  <pic:blipFill>
                    <a:blip r:embed="rId24"/>
                    <a:stretch>
                      <a:fillRect/>
                    </a:stretch>
                  </pic:blipFill>
                  <pic:spPr>
                    <a:xfrm>
                      <a:off x="0" y="0"/>
                      <a:ext cx="2953167" cy="1762057"/>
                    </a:xfrm>
                    <a:prstGeom prst="rect">
                      <a:avLst/>
                    </a:prstGeom>
                  </pic:spPr>
                </pic:pic>
              </a:graphicData>
            </a:graphic>
          </wp:inline>
        </w:drawing>
      </w:r>
      <w:r>
        <w:rPr>
          <w:noProof/>
          <w14:ligatures w14:val="standardContextual"/>
        </w:rPr>
        <w:drawing>
          <wp:inline distT="0" distB="0" distL="0" distR="0" wp14:anchorId="19446F64" wp14:editId="4840E5F9">
            <wp:extent cx="2999373" cy="1771650"/>
            <wp:effectExtent l="0" t="0" r="0" b="0"/>
            <wp:docPr id="122091190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11904" name="Picture 1" descr="Table&#10;&#10;Description automatically generated"/>
                    <pic:cNvPicPr/>
                  </pic:nvPicPr>
                  <pic:blipFill>
                    <a:blip r:embed="rId25"/>
                    <a:stretch>
                      <a:fillRect/>
                    </a:stretch>
                  </pic:blipFill>
                  <pic:spPr>
                    <a:xfrm>
                      <a:off x="0" y="0"/>
                      <a:ext cx="3015061" cy="1780917"/>
                    </a:xfrm>
                    <a:prstGeom prst="rect">
                      <a:avLst/>
                    </a:prstGeom>
                  </pic:spPr>
                </pic:pic>
              </a:graphicData>
            </a:graphic>
          </wp:inline>
        </w:drawing>
      </w:r>
    </w:p>
    <w:p w14:paraId="3EA178EE" w14:textId="14F7D22F" w:rsidR="00E8028C" w:rsidRDefault="00E8028C" w:rsidP="006824B5">
      <w:pPr>
        <w:rPr>
          <w:noProof/>
          <w14:ligatures w14:val="standardContextual"/>
        </w:rPr>
      </w:pPr>
      <w:r w:rsidRPr="00E8028C">
        <w:rPr>
          <w:noProof/>
          <w14:ligatures w14:val="standardContextual"/>
        </w:rPr>
        <w:t xml:space="preserve"> </w:t>
      </w:r>
      <w:r w:rsidR="00781AA3">
        <w:rPr>
          <w:noProof/>
          <w14:ligatures w14:val="standardContextual"/>
        </w:rPr>
        <w:drawing>
          <wp:inline distT="0" distB="0" distL="0" distR="0" wp14:anchorId="647B5013" wp14:editId="0AD55980">
            <wp:extent cx="2857500" cy="2033587"/>
            <wp:effectExtent l="0" t="0" r="0" b="5080"/>
            <wp:docPr id="154293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35392" name=""/>
                    <pic:cNvPicPr/>
                  </pic:nvPicPr>
                  <pic:blipFill>
                    <a:blip r:embed="rId26"/>
                    <a:stretch>
                      <a:fillRect/>
                    </a:stretch>
                  </pic:blipFill>
                  <pic:spPr>
                    <a:xfrm>
                      <a:off x="0" y="0"/>
                      <a:ext cx="2886739" cy="2054395"/>
                    </a:xfrm>
                    <a:prstGeom prst="rect">
                      <a:avLst/>
                    </a:prstGeom>
                  </pic:spPr>
                </pic:pic>
              </a:graphicData>
            </a:graphic>
          </wp:inline>
        </w:drawing>
      </w:r>
      <w:r w:rsidR="00781AA3">
        <w:rPr>
          <w:noProof/>
          <w14:ligatures w14:val="standardContextual"/>
        </w:rPr>
        <w:drawing>
          <wp:inline distT="0" distB="0" distL="0" distR="0" wp14:anchorId="7CB4E667" wp14:editId="1D8CFBFC">
            <wp:extent cx="2895600" cy="2046890"/>
            <wp:effectExtent l="0" t="0" r="0" b="0"/>
            <wp:docPr id="133945725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7254" name="Picture 1" descr="Table&#10;&#10;Description automatically generated"/>
                    <pic:cNvPicPr/>
                  </pic:nvPicPr>
                  <pic:blipFill>
                    <a:blip r:embed="rId27"/>
                    <a:stretch>
                      <a:fillRect/>
                    </a:stretch>
                  </pic:blipFill>
                  <pic:spPr>
                    <a:xfrm>
                      <a:off x="0" y="0"/>
                      <a:ext cx="2899661" cy="2049760"/>
                    </a:xfrm>
                    <a:prstGeom prst="rect">
                      <a:avLst/>
                    </a:prstGeom>
                  </pic:spPr>
                </pic:pic>
              </a:graphicData>
            </a:graphic>
          </wp:inline>
        </w:drawing>
      </w:r>
    </w:p>
    <w:p w14:paraId="236CCBB9" w14:textId="148AFD51" w:rsidR="00E8028C" w:rsidRDefault="00E8028C" w:rsidP="006824B5">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lastRenderedPageBreak/>
        <w:tab/>
        <w:t xml:space="preserve">From these results it can be seen that the </w:t>
      </w:r>
      <w:r w:rsidR="00D83DE4">
        <w:rPr>
          <w:rFonts w:ascii="Times New Roman" w:hAnsi="Times New Roman" w:cs="Times New Roman"/>
          <w:noProof/>
          <w:sz w:val="24"/>
          <w:szCs w:val="24"/>
          <w14:ligatures w14:val="standardContextual"/>
        </w:rPr>
        <w:t xml:space="preserve">non-seasonal component plays a more significant role than the seasonal component as the change in the seasonal autoregressive order was much less impactuful than a change in the trend autoregression order </w:t>
      </w:r>
      <w:r>
        <w:rPr>
          <w:rFonts w:ascii="Times New Roman" w:hAnsi="Times New Roman" w:cs="Times New Roman"/>
          <w:noProof/>
          <w:sz w:val="24"/>
          <w:szCs w:val="24"/>
          <w14:ligatures w14:val="standardContextual"/>
        </w:rPr>
        <w:t>. For the seasonal component</w:t>
      </w:r>
      <w:r w:rsidR="00D83DE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lower AIC and BIC scores are given by using only two moving average components. For the non-seasonal component</w:t>
      </w:r>
      <w:r w:rsidR="00D83DE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lower AIC</w:t>
      </w:r>
      <w:r w:rsidR="00C40344">
        <w:rPr>
          <w:rFonts w:ascii="Times New Roman" w:hAnsi="Times New Roman" w:cs="Times New Roman"/>
          <w:noProof/>
          <w:sz w:val="24"/>
          <w:szCs w:val="24"/>
          <w14:ligatures w14:val="standardContextual"/>
        </w:rPr>
        <w:t xml:space="preserve"> and BIC</w:t>
      </w:r>
      <w:r>
        <w:rPr>
          <w:rFonts w:ascii="Times New Roman" w:hAnsi="Times New Roman" w:cs="Times New Roman"/>
          <w:noProof/>
          <w:sz w:val="24"/>
          <w:szCs w:val="24"/>
          <w14:ligatures w14:val="standardContextual"/>
        </w:rPr>
        <w:t xml:space="preserve"> scores are given by eight autoregressive. For the two best candidate models,</w:t>
      </w:r>
      <w:r w:rsidRPr="00E8028C">
        <w:rPr>
          <w:rFonts w:ascii="Times New Roman" w:hAnsi="Times New Roman" w:cs="Times New Roman"/>
          <w:sz w:val="24"/>
          <w:szCs w:val="24"/>
        </w:rPr>
        <w:t xml:space="preserve"> </w:t>
      </w: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D83DE4">
        <w:rPr>
          <w:rFonts w:ascii="Times New Roman" w:hAnsi="Times New Roman" w:cs="Times New Roman"/>
          <w:sz w:val="24"/>
          <w:szCs w:val="24"/>
          <w:vertAlign w:val="subscript"/>
        </w:rPr>
        <w:t>10</w:t>
      </w:r>
      <w:r>
        <w:rPr>
          <w:rFonts w:ascii="Times New Roman" w:hAnsi="Times New Roman" w:cs="Times New Roman"/>
          <w:sz w:val="24"/>
          <w:szCs w:val="24"/>
        </w:rPr>
        <w:t xml:space="preserve"> and </w:t>
      </w:r>
      <w:r w:rsidR="00E6456A">
        <w:rPr>
          <w:rFonts w:ascii="Times New Roman" w:hAnsi="Times New Roman" w:cs="Times New Roman"/>
          <w:sz w:val="24"/>
          <w:szCs w:val="24"/>
        </w:rPr>
        <w:t>SARIMA(8,1,1)x(0,1,2)</w:t>
      </w:r>
      <w:r w:rsidR="00D83DE4">
        <w:rPr>
          <w:rFonts w:ascii="Times New Roman" w:hAnsi="Times New Roman" w:cs="Times New Roman"/>
          <w:sz w:val="24"/>
          <w:szCs w:val="24"/>
          <w:vertAlign w:val="subscript"/>
        </w:rPr>
        <w:t>10</w:t>
      </w:r>
      <w:r w:rsidR="00E6456A">
        <w:rPr>
          <w:rFonts w:ascii="Times New Roman" w:hAnsi="Times New Roman" w:cs="Times New Roman"/>
          <w:sz w:val="24"/>
          <w:szCs w:val="24"/>
        </w:rPr>
        <w:t>,</w:t>
      </w:r>
      <w:r>
        <w:rPr>
          <w:rFonts w:ascii="Times New Roman" w:hAnsi="Times New Roman" w:cs="Times New Roman"/>
          <w:noProof/>
          <w:sz w:val="24"/>
          <w:szCs w:val="24"/>
          <w14:ligatures w14:val="standardContextual"/>
        </w:rPr>
        <w:t xml:space="preserve"> residual analysis is performed.</w:t>
      </w:r>
      <w:r w:rsidR="00E6456A">
        <w:rPr>
          <w:rFonts w:ascii="Times New Roman" w:hAnsi="Times New Roman" w:cs="Times New Roman"/>
          <w:noProof/>
          <w:sz w:val="24"/>
          <w:szCs w:val="24"/>
          <w14:ligatures w14:val="standardContextual"/>
        </w:rPr>
        <w:t xml:space="preserve"> The residual analysis is focused on analysing the distributions </w:t>
      </w:r>
      <w:r w:rsidR="00C40344">
        <w:rPr>
          <w:rFonts w:ascii="Times New Roman" w:hAnsi="Times New Roman" w:cs="Times New Roman"/>
          <w:noProof/>
          <w:sz w:val="24"/>
          <w:szCs w:val="24"/>
          <w14:ligatures w14:val="standardContextual"/>
        </w:rPr>
        <w:t>normality</w:t>
      </w:r>
      <w:r w:rsidR="00E6456A">
        <w:rPr>
          <w:rFonts w:ascii="Times New Roman" w:hAnsi="Times New Roman" w:cs="Times New Roman"/>
          <w:noProof/>
          <w:sz w:val="24"/>
          <w:szCs w:val="24"/>
          <w14:ligatures w14:val="standardContextual"/>
        </w:rPr>
        <w:t>, the runs test for randomness, and the Ljung-Box test for uncaptured dependancy.</w:t>
      </w:r>
    </w:p>
    <w:p w14:paraId="1FE11F22" w14:textId="43C234B2" w:rsidR="00E6456A" w:rsidRDefault="00E6456A" w:rsidP="00E6456A">
      <w:pPr>
        <w:jc w:val="center"/>
        <w:rPr>
          <w:rFonts w:ascii="Times New Roman" w:hAnsi="Times New Roman" w:cs="Times New Roman"/>
          <w:sz w:val="24"/>
          <w:szCs w:val="24"/>
          <w:vertAlign w:val="subscript"/>
        </w:rPr>
      </w:pP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C40344">
        <w:rPr>
          <w:rFonts w:ascii="Times New Roman" w:hAnsi="Times New Roman" w:cs="Times New Roman"/>
          <w:sz w:val="24"/>
          <w:szCs w:val="24"/>
          <w:vertAlign w:val="subscript"/>
        </w:rPr>
        <w:t>10</w:t>
      </w:r>
    </w:p>
    <w:p w14:paraId="2B059392" w14:textId="3EE386AB" w:rsidR="00E6456A" w:rsidRDefault="00C40344" w:rsidP="00E6456A">
      <w:pPr>
        <w:jc w:val="center"/>
        <w:rPr>
          <w:noProof/>
          <w14:ligatures w14:val="standardContextual"/>
        </w:rPr>
      </w:pPr>
      <w:r>
        <w:rPr>
          <w:noProof/>
          <w14:ligatures w14:val="standardContextual"/>
        </w:rPr>
        <w:drawing>
          <wp:inline distT="0" distB="0" distL="0" distR="0" wp14:anchorId="0179E354" wp14:editId="79BC2DE8">
            <wp:extent cx="2582265" cy="2155198"/>
            <wp:effectExtent l="0" t="0" r="8890" b="0"/>
            <wp:docPr id="7853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33980" name=""/>
                    <pic:cNvPicPr/>
                  </pic:nvPicPr>
                  <pic:blipFill>
                    <a:blip r:embed="rId28"/>
                    <a:stretch>
                      <a:fillRect/>
                    </a:stretch>
                  </pic:blipFill>
                  <pic:spPr>
                    <a:xfrm>
                      <a:off x="0" y="0"/>
                      <a:ext cx="2608697" cy="2177258"/>
                    </a:xfrm>
                    <a:prstGeom prst="rect">
                      <a:avLst/>
                    </a:prstGeom>
                  </pic:spPr>
                </pic:pic>
              </a:graphicData>
            </a:graphic>
          </wp:inline>
        </w:drawing>
      </w:r>
      <w:r w:rsidR="00E6456A" w:rsidRPr="00E6456A">
        <w:rPr>
          <w:noProof/>
          <w14:ligatures w14:val="standardContextual"/>
        </w:rPr>
        <w:t xml:space="preserve"> </w:t>
      </w:r>
      <w:r>
        <w:rPr>
          <w:noProof/>
          <w14:ligatures w14:val="standardContextual"/>
        </w:rPr>
        <w:drawing>
          <wp:inline distT="0" distB="0" distL="0" distR="0" wp14:anchorId="04FEE774" wp14:editId="515EDB07">
            <wp:extent cx="1923898" cy="1954763"/>
            <wp:effectExtent l="0" t="0" r="635" b="7620"/>
            <wp:docPr id="124803104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31047" name="Picture 1" descr="Text&#10;&#10;Description automatically generated with medium confidence"/>
                    <pic:cNvPicPr/>
                  </pic:nvPicPr>
                  <pic:blipFill>
                    <a:blip r:embed="rId29"/>
                    <a:stretch>
                      <a:fillRect/>
                    </a:stretch>
                  </pic:blipFill>
                  <pic:spPr>
                    <a:xfrm>
                      <a:off x="0" y="0"/>
                      <a:ext cx="1929991" cy="1960953"/>
                    </a:xfrm>
                    <a:prstGeom prst="rect">
                      <a:avLst/>
                    </a:prstGeom>
                  </pic:spPr>
                </pic:pic>
              </a:graphicData>
            </a:graphic>
          </wp:inline>
        </w:drawing>
      </w:r>
      <w:r w:rsidR="001D00B3">
        <w:rPr>
          <w:noProof/>
          <w14:ligatures w14:val="standardContextual"/>
        </w:rPr>
        <w:drawing>
          <wp:inline distT="0" distB="0" distL="0" distR="0" wp14:anchorId="44076410" wp14:editId="53D6A78B">
            <wp:extent cx="2443276" cy="1877023"/>
            <wp:effectExtent l="0" t="0" r="0" b="9525"/>
            <wp:docPr id="702830183"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30183" name="Picture 1" descr="Chart, line chart&#10;&#10;Description automatically generated"/>
                    <pic:cNvPicPr/>
                  </pic:nvPicPr>
                  <pic:blipFill>
                    <a:blip r:embed="rId30"/>
                    <a:stretch>
                      <a:fillRect/>
                    </a:stretch>
                  </pic:blipFill>
                  <pic:spPr>
                    <a:xfrm>
                      <a:off x="0" y="0"/>
                      <a:ext cx="2455367" cy="1886312"/>
                    </a:xfrm>
                    <a:prstGeom prst="rect">
                      <a:avLst/>
                    </a:prstGeom>
                  </pic:spPr>
                </pic:pic>
              </a:graphicData>
            </a:graphic>
          </wp:inline>
        </w:drawing>
      </w:r>
    </w:p>
    <w:p w14:paraId="5FC47161" w14:textId="3155744F"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From the residual analysis it is found that the residuals do not conform to normal however they are randomly generated and do not show any uncaptured dependency in the Ljung-Box test indicating that this could be a reasonable model choice for this dataset. Following the residual analysis, forecasting of the last 30 datapoints that were held back was performed with the results deisplayed below.</w:t>
      </w:r>
    </w:p>
    <w:p w14:paraId="1DDEC743" w14:textId="21624B35" w:rsidR="00E6456A" w:rsidRDefault="00370CA5" w:rsidP="00E6456A">
      <w:pPr>
        <w:ind w:firstLine="720"/>
        <w:jc w:val="center"/>
        <w:rPr>
          <w:rFonts w:ascii="Times New Roman" w:hAnsi="Times New Roman" w:cs="Times New Roman"/>
          <w:noProof/>
          <w:sz w:val="24"/>
          <w:szCs w:val="24"/>
          <w14:ligatures w14:val="standardContextual"/>
        </w:rPr>
      </w:pPr>
      <w:r>
        <w:rPr>
          <w:noProof/>
          <w14:ligatures w14:val="standardContextual"/>
        </w:rPr>
        <w:lastRenderedPageBreak/>
        <w:drawing>
          <wp:inline distT="0" distB="0" distL="0" distR="0" wp14:anchorId="3B7F7B58" wp14:editId="343577AE">
            <wp:extent cx="4586630" cy="2485405"/>
            <wp:effectExtent l="0" t="0" r="4445" b="0"/>
            <wp:docPr id="197795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50286" name=""/>
                    <pic:cNvPicPr/>
                  </pic:nvPicPr>
                  <pic:blipFill>
                    <a:blip r:embed="rId31"/>
                    <a:stretch>
                      <a:fillRect/>
                    </a:stretch>
                  </pic:blipFill>
                  <pic:spPr>
                    <a:xfrm>
                      <a:off x="0" y="0"/>
                      <a:ext cx="4599963" cy="2492630"/>
                    </a:xfrm>
                    <a:prstGeom prst="rect">
                      <a:avLst/>
                    </a:prstGeom>
                  </pic:spPr>
                </pic:pic>
              </a:graphicData>
            </a:graphic>
          </wp:inline>
        </w:drawing>
      </w:r>
    </w:p>
    <w:p w14:paraId="79AB1E2F" w14:textId="296DA4F1"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As can be seen the model is doing a reasonable job of capturing the peaks and dips in the data and as time goes forward is collapsing toward the mean of the dataset. However</w:t>
      </w:r>
      <w:r w:rsidR="00C40344">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it should be noted that</w:t>
      </w:r>
      <w:r w:rsidR="00C40344">
        <w:rPr>
          <w:rFonts w:ascii="Times New Roman" w:hAnsi="Times New Roman" w:cs="Times New Roman"/>
          <w:noProof/>
          <w:sz w:val="24"/>
          <w:szCs w:val="24"/>
          <w14:ligatures w14:val="standardContextual"/>
        </w:rPr>
        <w:t xml:space="preserve"> the predicted values cover a range of thirty years</w:t>
      </w:r>
      <w:r w:rsidR="001D00B3">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w:t>
      </w:r>
    </w:p>
    <w:p w14:paraId="7FE6E75A" w14:textId="4F153502" w:rsidR="00E6456A" w:rsidRDefault="00E6456A" w:rsidP="00E6456A">
      <w:pPr>
        <w:ind w:firstLine="720"/>
        <w:jc w:val="center"/>
        <w:rPr>
          <w:rFonts w:ascii="Times New Roman" w:hAnsi="Times New Roman" w:cs="Times New Roman"/>
          <w:sz w:val="24"/>
          <w:szCs w:val="24"/>
          <w:vertAlign w:val="subscript"/>
        </w:rPr>
      </w:pPr>
      <w:r>
        <w:rPr>
          <w:rFonts w:ascii="Times New Roman" w:hAnsi="Times New Roman" w:cs="Times New Roman"/>
          <w:sz w:val="24"/>
          <w:szCs w:val="24"/>
        </w:rPr>
        <w:t>SARIMA(8,1,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1D00B3">
        <w:rPr>
          <w:rFonts w:ascii="Times New Roman" w:hAnsi="Times New Roman" w:cs="Times New Roman"/>
          <w:sz w:val="24"/>
          <w:szCs w:val="24"/>
          <w:vertAlign w:val="subscript"/>
        </w:rPr>
        <w:t>10</w:t>
      </w:r>
    </w:p>
    <w:p w14:paraId="383D4C85" w14:textId="625CE8E0" w:rsidR="00E6456A" w:rsidRDefault="001D00B3" w:rsidP="00E6456A">
      <w:pPr>
        <w:ind w:firstLine="720"/>
        <w:jc w:val="center"/>
        <w:rPr>
          <w:noProof/>
          <w14:ligatures w14:val="standardContextual"/>
        </w:rPr>
      </w:pPr>
      <w:r>
        <w:rPr>
          <w:noProof/>
          <w14:ligatures w14:val="standardContextual"/>
        </w:rPr>
        <w:drawing>
          <wp:inline distT="0" distB="0" distL="0" distR="0" wp14:anchorId="09B0591A" wp14:editId="4873A6A7">
            <wp:extent cx="2905125" cy="2428502"/>
            <wp:effectExtent l="0" t="0" r="0" b="0"/>
            <wp:docPr id="184655456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54569" name="Picture 1" descr="Chart, line chart&#10;&#10;Description automatically generated"/>
                    <pic:cNvPicPr/>
                  </pic:nvPicPr>
                  <pic:blipFill>
                    <a:blip r:embed="rId32"/>
                    <a:stretch>
                      <a:fillRect/>
                    </a:stretch>
                  </pic:blipFill>
                  <pic:spPr>
                    <a:xfrm>
                      <a:off x="0" y="0"/>
                      <a:ext cx="2926380" cy="2446270"/>
                    </a:xfrm>
                    <a:prstGeom prst="rect">
                      <a:avLst/>
                    </a:prstGeom>
                  </pic:spPr>
                </pic:pic>
              </a:graphicData>
            </a:graphic>
          </wp:inline>
        </w:drawing>
      </w:r>
      <w:r w:rsidR="00E6456A" w:rsidRPr="00E6456A">
        <w:rPr>
          <w:noProof/>
          <w14:ligatures w14:val="standardContextual"/>
        </w:rPr>
        <w:t xml:space="preserve"> </w:t>
      </w:r>
      <w:r>
        <w:rPr>
          <w:noProof/>
          <w14:ligatures w14:val="standardContextual"/>
        </w:rPr>
        <w:drawing>
          <wp:inline distT="0" distB="0" distL="0" distR="0" wp14:anchorId="16443B6D" wp14:editId="2FA0CEAF">
            <wp:extent cx="2190750" cy="2276903"/>
            <wp:effectExtent l="0" t="0" r="0" b="9525"/>
            <wp:docPr id="1883769284"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69284" name="Picture 1" descr="Text, table&#10;&#10;Description automatically generated"/>
                    <pic:cNvPicPr/>
                  </pic:nvPicPr>
                  <pic:blipFill>
                    <a:blip r:embed="rId33"/>
                    <a:stretch>
                      <a:fillRect/>
                    </a:stretch>
                  </pic:blipFill>
                  <pic:spPr>
                    <a:xfrm>
                      <a:off x="0" y="0"/>
                      <a:ext cx="2195075" cy="2281398"/>
                    </a:xfrm>
                    <a:prstGeom prst="rect">
                      <a:avLst/>
                    </a:prstGeom>
                  </pic:spPr>
                </pic:pic>
              </a:graphicData>
            </a:graphic>
          </wp:inline>
        </w:drawing>
      </w:r>
      <w:r>
        <w:rPr>
          <w:noProof/>
          <w14:ligatures w14:val="standardContextual"/>
        </w:rPr>
        <w:drawing>
          <wp:inline distT="0" distB="0" distL="0" distR="0" wp14:anchorId="0F19FDF3" wp14:editId="1B307F72">
            <wp:extent cx="2787091" cy="2188562"/>
            <wp:effectExtent l="0" t="0" r="0" b="2540"/>
            <wp:docPr id="80936223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62237" name="Picture 1" descr="Chart, line chart&#10;&#10;Description automatically generated"/>
                    <pic:cNvPicPr/>
                  </pic:nvPicPr>
                  <pic:blipFill>
                    <a:blip r:embed="rId34"/>
                    <a:stretch>
                      <a:fillRect/>
                    </a:stretch>
                  </pic:blipFill>
                  <pic:spPr>
                    <a:xfrm>
                      <a:off x="0" y="0"/>
                      <a:ext cx="2787091" cy="2188562"/>
                    </a:xfrm>
                    <a:prstGeom prst="rect">
                      <a:avLst/>
                    </a:prstGeom>
                  </pic:spPr>
                </pic:pic>
              </a:graphicData>
            </a:graphic>
          </wp:inline>
        </w:drawing>
      </w:r>
    </w:p>
    <w:p w14:paraId="6AD740A3" w14:textId="5114CC77" w:rsidR="00E6456A" w:rsidRDefault="00E6456A" w:rsidP="00E6456A">
      <w:pPr>
        <w:ind w:firstLine="720"/>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lastRenderedPageBreak/>
        <w:t xml:space="preserve">The residual analysis shows similar results as the </w:t>
      </w:r>
      <w:r w:rsidR="001D00B3">
        <w:rPr>
          <w:rFonts w:ascii="Times New Roman" w:hAnsi="Times New Roman" w:cs="Times New Roman"/>
          <w:noProof/>
          <w:sz w:val="24"/>
          <w:szCs w:val="24"/>
          <w14:ligatures w14:val="standardContextual"/>
        </w:rPr>
        <w:t>3</w:t>
      </w:r>
      <w:r w:rsidR="001D00B3" w:rsidRPr="0041126E">
        <w:rPr>
          <w:rFonts w:ascii="Times New Roman" w:hAnsi="Times New Roman" w:cs="Times New Roman"/>
          <w:noProof/>
          <w:sz w:val="24"/>
          <w:szCs w:val="24"/>
          <w:vertAlign w:val="superscript"/>
          <w14:ligatures w14:val="standardContextual"/>
        </w:rPr>
        <w:t>rd</w:t>
      </w:r>
      <w:r w:rsidR="001D00B3">
        <w:rPr>
          <w:rFonts w:ascii="Times New Roman" w:hAnsi="Times New Roman" w:cs="Times New Roman"/>
          <w:noProof/>
          <w:sz w:val="24"/>
          <w:szCs w:val="24"/>
          <w14:ligatures w14:val="standardContextual"/>
        </w:rPr>
        <w:t xml:space="preserve"> order </w:t>
      </w:r>
      <w:r>
        <w:rPr>
          <w:rFonts w:ascii="Times New Roman" w:hAnsi="Times New Roman" w:cs="Times New Roman"/>
          <w:noProof/>
          <w:sz w:val="24"/>
          <w:szCs w:val="24"/>
          <w14:ligatures w14:val="standardContextual"/>
        </w:rPr>
        <w:t>SARIMA model explored previously, on</w:t>
      </w:r>
      <w:r w:rsidR="00370CA5">
        <w:rPr>
          <w:rFonts w:ascii="Times New Roman" w:hAnsi="Times New Roman" w:cs="Times New Roman"/>
          <w:noProof/>
          <w:sz w:val="24"/>
          <w:szCs w:val="24"/>
          <w14:ligatures w14:val="standardContextual"/>
        </w:rPr>
        <w:t>e</w:t>
      </w:r>
      <w:r>
        <w:rPr>
          <w:rFonts w:ascii="Times New Roman" w:hAnsi="Times New Roman" w:cs="Times New Roman"/>
          <w:noProof/>
          <w:sz w:val="24"/>
          <w:szCs w:val="24"/>
          <w14:ligatures w14:val="standardContextual"/>
        </w:rPr>
        <w:t xml:space="preserve"> thing of note here is that the p</w:t>
      </w:r>
      <w:r w:rsidR="00370CA5">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value of the runs test is much farther from the significance level of 0.</w:t>
      </w:r>
      <w:r w:rsidR="006D2F43">
        <w:rPr>
          <w:rFonts w:ascii="Times New Roman" w:hAnsi="Times New Roman" w:cs="Times New Roman"/>
          <w:noProof/>
          <w:sz w:val="24"/>
          <w:szCs w:val="24"/>
          <w14:ligatures w14:val="standardContextual"/>
        </w:rPr>
        <w:t xml:space="preserve">05. </w:t>
      </w:r>
      <w:r w:rsidR="00370CA5">
        <w:rPr>
          <w:rFonts w:ascii="Times New Roman" w:hAnsi="Times New Roman" w:cs="Times New Roman"/>
          <w:noProof/>
          <w:sz w:val="24"/>
          <w:szCs w:val="24"/>
          <w14:ligatures w14:val="standardContextual"/>
        </w:rPr>
        <w:t xml:space="preserve"> This provides confidence that 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is a good fit for the data. Again, the model was evaluated by forecasting on the thirty point test data set. The results are displayed below.</w:t>
      </w:r>
    </w:p>
    <w:p w14:paraId="2B22191B" w14:textId="12E6E50A" w:rsidR="006D2F43" w:rsidRDefault="00370CA5" w:rsidP="006D2F43">
      <w:pPr>
        <w:jc w:val="center"/>
        <w:rPr>
          <w:rFonts w:ascii="Times New Roman" w:hAnsi="Times New Roman" w:cs="Times New Roman"/>
          <w:noProof/>
          <w:sz w:val="24"/>
          <w:szCs w:val="24"/>
          <w14:ligatures w14:val="standardContextual"/>
        </w:rPr>
      </w:pPr>
      <w:r>
        <w:rPr>
          <w:noProof/>
          <w14:ligatures w14:val="standardContextual"/>
        </w:rPr>
        <w:drawing>
          <wp:inline distT="0" distB="0" distL="0" distR="0" wp14:anchorId="383D77BC" wp14:editId="027B4C92">
            <wp:extent cx="4667002" cy="2495550"/>
            <wp:effectExtent l="0" t="0" r="635" b="0"/>
            <wp:docPr id="211884020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40207" name="Picture 1" descr="Chart, line chart&#10;&#10;Description automatically generated"/>
                    <pic:cNvPicPr/>
                  </pic:nvPicPr>
                  <pic:blipFill>
                    <a:blip r:embed="rId35"/>
                    <a:stretch>
                      <a:fillRect/>
                    </a:stretch>
                  </pic:blipFill>
                  <pic:spPr>
                    <a:xfrm>
                      <a:off x="0" y="0"/>
                      <a:ext cx="4690569" cy="2508152"/>
                    </a:xfrm>
                    <a:prstGeom prst="rect">
                      <a:avLst/>
                    </a:prstGeom>
                  </pic:spPr>
                </pic:pic>
              </a:graphicData>
            </a:graphic>
          </wp:inline>
        </w:drawing>
      </w:r>
    </w:p>
    <w:p w14:paraId="6E7DD2B3" w14:textId="2D9F55F8" w:rsidR="006D2F43" w:rsidRDefault="006D2F43" w:rsidP="006D2F43">
      <w:pPr>
        <w:rPr>
          <w:rFonts w:ascii="Times New Roman" w:hAnsi="Times New Roman" w:cs="Times New Roman"/>
          <w:noProof/>
          <w:sz w:val="24"/>
          <w:szCs w:val="24"/>
          <w14:ligatures w14:val="standardContextual"/>
        </w:rPr>
      </w:pPr>
      <w:r>
        <w:rPr>
          <w:rFonts w:ascii="Times New Roman" w:hAnsi="Times New Roman" w:cs="Times New Roman"/>
          <w:noProof/>
          <w:sz w:val="24"/>
          <w:szCs w:val="24"/>
          <w14:ligatures w14:val="standardContextual"/>
        </w:rPr>
        <w:tab/>
        <w:t xml:space="preserve">The forecasting in this model has much better agreement with the testing data set and is able to more accurately predict the peaks and valleys in the time series. This indicates that </w:t>
      </w:r>
      <w:r w:rsidR="006A35E7">
        <w:rPr>
          <w:rFonts w:ascii="Times New Roman" w:hAnsi="Times New Roman" w:cs="Times New Roman"/>
          <w:noProof/>
          <w:sz w:val="24"/>
          <w:szCs w:val="24"/>
          <w14:ligatures w14:val="standardContextual"/>
        </w:rPr>
        <w:t>the</w:t>
      </w:r>
      <w:r>
        <w:rPr>
          <w:rFonts w:ascii="Times New Roman" w:hAnsi="Times New Roman" w:cs="Times New Roman"/>
          <w:noProof/>
          <w:sz w:val="24"/>
          <w:szCs w:val="24"/>
          <w14:ligatures w14:val="standardContextual"/>
        </w:rPr>
        <w:t xml:space="preserve"> model may be better than the simpler SARIMA model.</w:t>
      </w:r>
      <w:r w:rsidR="00370CA5">
        <w:rPr>
          <w:rFonts w:ascii="Times New Roman" w:hAnsi="Times New Roman" w:cs="Times New Roman"/>
          <w:noProof/>
          <w:sz w:val="24"/>
          <w:szCs w:val="24"/>
          <w14:ligatures w14:val="standardContextual"/>
        </w:rPr>
        <w:t xml:space="preserve"> The forecasted values of 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is better than that of the 3</w:t>
      </w:r>
      <w:r w:rsidR="00370CA5" w:rsidRPr="0041126E">
        <w:rPr>
          <w:rFonts w:ascii="Times New Roman" w:hAnsi="Times New Roman" w:cs="Times New Roman"/>
          <w:noProof/>
          <w:sz w:val="24"/>
          <w:szCs w:val="24"/>
          <w:vertAlign w:val="superscript"/>
          <w14:ligatures w14:val="standardContextual"/>
        </w:rPr>
        <w:t>rd</w:t>
      </w:r>
      <w:r w:rsidR="00370CA5">
        <w:rPr>
          <w:rFonts w:ascii="Times New Roman" w:hAnsi="Times New Roman" w:cs="Times New Roman"/>
          <w:noProof/>
          <w:sz w:val="24"/>
          <w:szCs w:val="24"/>
          <w14:ligatures w14:val="standardContextual"/>
        </w:rPr>
        <w:t xml:space="preserve"> order model. </w:t>
      </w:r>
      <w:r w:rsidR="002835C8">
        <w:rPr>
          <w:rFonts w:ascii="Times New Roman" w:hAnsi="Times New Roman" w:cs="Times New Roman"/>
          <w:noProof/>
          <w:sz w:val="24"/>
          <w:szCs w:val="24"/>
          <w14:ligatures w14:val="standardContextual"/>
        </w:rPr>
        <w:t>Not only does t</w:t>
      </w:r>
      <w:r w:rsidR="00370CA5">
        <w:rPr>
          <w:rFonts w:ascii="Times New Roman" w:hAnsi="Times New Roman" w:cs="Times New Roman"/>
          <w:noProof/>
          <w:sz w:val="24"/>
          <w:szCs w:val="24"/>
          <w14:ligatures w14:val="standardContextual"/>
        </w:rPr>
        <w:t>he 8</w:t>
      </w:r>
      <w:r w:rsidR="00370CA5" w:rsidRPr="0041126E">
        <w:rPr>
          <w:rFonts w:ascii="Times New Roman" w:hAnsi="Times New Roman" w:cs="Times New Roman"/>
          <w:noProof/>
          <w:sz w:val="24"/>
          <w:szCs w:val="24"/>
          <w:vertAlign w:val="superscript"/>
          <w14:ligatures w14:val="standardContextual"/>
        </w:rPr>
        <w:t>th</w:t>
      </w:r>
      <w:r w:rsidR="00370CA5">
        <w:rPr>
          <w:rFonts w:ascii="Times New Roman" w:hAnsi="Times New Roman" w:cs="Times New Roman"/>
          <w:noProof/>
          <w:sz w:val="24"/>
          <w:szCs w:val="24"/>
          <w14:ligatures w14:val="standardContextual"/>
        </w:rPr>
        <w:t xml:space="preserve"> order SARIMA model more accurately predict the</w:t>
      </w:r>
      <w:r w:rsidR="002835C8">
        <w:rPr>
          <w:rFonts w:ascii="Times New Roman" w:hAnsi="Times New Roman" w:cs="Times New Roman"/>
          <w:noProof/>
          <w:sz w:val="24"/>
          <w:szCs w:val="24"/>
          <w14:ligatures w14:val="standardContextual"/>
        </w:rPr>
        <w:t xml:space="preserve"> location of the</w:t>
      </w:r>
      <w:r w:rsidR="00370CA5">
        <w:rPr>
          <w:rFonts w:ascii="Times New Roman" w:hAnsi="Times New Roman" w:cs="Times New Roman"/>
          <w:noProof/>
          <w:sz w:val="24"/>
          <w:szCs w:val="24"/>
          <w14:ligatures w14:val="standardContextual"/>
        </w:rPr>
        <w:t xml:space="preserve"> peaks and troughs of the time series</w:t>
      </w:r>
      <w:r w:rsidR="002835C8">
        <w:rPr>
          <w:rFonts w:ascii="Times New Roman" w:hAnsi="Times New Roman" w:cs="Times New Roman"/>
          <w:noProof/>
          <w:sz w:val="24"/>
          <w:szCs w:val="24"/>
          <w14:ligatures w14:val="standardContextual"/>
        </w:rPr>
        <w:t>, it also achieves better results in terms of magnitude of those peaks and troughs.</w:t>
      </w:r>
    </w:p>
    <w:p w14:paraId="39B55048" w14:textId="2428DB72" w:rsidR="006A35E7" w:rsidRDefault="006A35E7" w:rsidP="006D2F43">
      <w:pPr>
        <w:rPr>
          <w:rFonts w:ascii="Times New Roman" w:hAnsi="Times New Roman" w:cs="Times New Roman"/>
          <w:noProof/>
          <w:sz w:val="24"/>
          <w:szCs w:val="24"/>
          <w14:ligatures w14:val="standardContextual"/>
        </w:rPr>
      </w:pPr>
      <w:r>
        <w:rPr>
          <w:rFonts w:ascii="Times New Roman" w:hAnsi="Times New Roman" w:cs="Times New Roman"/>
          <w:b/>
          <w:bCs/>
          <w:noProof/>
          <w:sz w:val="24"/>
          <w:szCs w:val="24"/>
          <w14:ligatures w14:val="standardContextual"/>
        </w:rPr>
        <w:t>Sunspot Model Conclusions</w:t>
      </w:r>
    </w:p>
    <w:p w14:paraId="44FF1830" w14:textId="1FE232A3" w:rsidR="00E0638E" w:rsidRDefault="006A35E7" w:rsidP="006D2F43">
      <w:pPr>
        <w:rPr>
          <w:rFonts w:ascii="Times New Roman" w:hAnsi="Times New Roman" w:cs="Times New Roman"/>
          <w:sz w:val="24"/>
          <w:szCs w:val="24"/>
        </w:rPr>
      </w:pPr>
      <w:r>
        <w:rPr>
          <w:rFonts w:ascii="Times New Roman" w:hAnsi="Times New Roman" w:cs="Times New Roman"/>
          <w:noProof/>
          <w:sz w:val="24"/>
          <w:szCs w:val="24"/>
          <w14:ligatures w14:val="standardContextual"/>
        </w:rPr>
        <w:tab/>
        <w:t>After transforming the data set and analyzing the ACF and PACF</w:t>
      </w:r>
      <w:r w:rsidR="002835C8">
        <w:rPr>
          <w:rFonts w:ascii="Times New Roman" w:hAnsi="Times New Roman" w:cs="Times New Roman"/>
          <w:noProof/>
          <w:sz w:val="24"/>
          <w:szCs w:val="24"/>
          <w14:ligatures w14:val="standardContextual"/>
        </w:rPr>
        <w:t>,</w:t>
      </w:r>
      <w:r>
        <w:rPr>
          <w:rFonts w:ascii="Times New Roman" w:hAnsi="Times New Roman" w:cs="Times New Roman"/>
          <w:noProof/>
          <w:sz w:val="24"/>
          <w:szCs w:val="24"/>
          <w14:ligatures w14:val="standardContextual"/>
        </w:rPr>
        <w:t xml:space="preserve"> four models were proposed and fit to the data set. After fitting the four models the two best candidates were selected, </w:t>
      </w:r>
      <w:r>
        <w:rPr>
          <w:rFonts w:ascii="Times New Roman" w:hAnsi="Times New Roman" w:cs="Times New Roman"/>
          <w:sz w:val="24"/>
          <w:szCs w:val="24"/>
        </w:rPr>
        <w:t>SARIMA(3,1,</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and SARIMA(8,1,1)x(0,1,2)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The SARIMA(3,1,</w:t>
      </w:r>
      <w:proofErr w:type="gramStart"/>
      <w:r w:rsidR="00E0638E">
        <w:rPr>
          <w:rFonts w:ascii="Times New Roman" w:hAnsi="Times New Roman" w:cs="Times New Roman"/>
          <w:sz w:val="24"/>
          <w:szCs w:val="24"/>
        </w:rPr>
        <w:t>1)x</w:t>
      </w:r>
      <w:proofErr w:type="gramEnd"/>
      <w:r w:rsidR="00E0638E">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model had a lower BIC but higher AIC than the SARIMA(8,1,1)x(0,1,2)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model. The residuals were analyzed for both candidate models and the results were similar for both models. These results showed that the residuals were not coming from normal, however the runs test showed they were coming from random generation and the </w:t>
      </w:r>
      <w:proofErr w:type="spellStart"/>
      <w:r w:rsidR="00E0638E">
        <w:rPr>
          <w:rFonts w:ascii="Times New Roman" w:hAnsi="Times New Roman" w:cs="Times New Roman"/>
          <w:sz w:val="24"/>
          <w:szCs w:val="24"/>
        </w:rPr>
        <w:t>Ljung</w:t>
      </w:r>
      <w:proofErr w:type="spellEnd"/>
      <w:r w:rsidR="00E0638E">
        <w:rPr>
          <w:rFonts w:ascii="Times New Roman" w:hAnsi="Times New Roman" w:cs="Times New Roman"/>
          <w:sz w:val="24"/>
          <w:szCs w:val="24"/>
        </w:rPr>
        <w:t>-Box test showed that the residuals were uncorrelated indicating that there was no uncaptured dependency in the dataset from either model. Interpreting the results of the residual analysis indicates that both of the models may be a reasonable choice for the dataset, thus forecasting was performed with both models on thirty points that were held back from fitting. The results of this forecasting showed that the more complex SARIMA(8,1,</w:t>
      </w:r>
      <w:proofErr w:type="gramStart"/>
      <w:r w:rsidR="00E0638E">
        <w:rPr>
          <w:rFonts w:ascii="Times New Roman" w:hAnsi="Times New Roman" w:cs="Times New Roman"/>
          <w:sz w:val="24"/>
          <w:szCs w:val="24"/>
        </w:rPr>
        <w:t>1)x</w:t>
      </w:r>
      <w:proofErr w:type="gramEnd"/>
      <w:r w:rsidR="00E0638E">
        <w:rPr>
          <w:rFonts w:ascii="Times New Roman" w:hAnsi="Times New Roman" w:cs="Times New Roman"/>
          <w:sz w:val="24"/>
          <w:szCs w:val="24"/>
        </w:rPr>
        <w:t>(0,1,2)</w:t>
      </w:r>
      <w:r w:rsidR="002835C8">
        <w:rPr>
          <w:rFonts w:ascii="Times New Roman" w:hAnsi="Times New Roman" w:cs="Times New Roman"/>
          <w:sz w:val="24"/>
          <w:szCs w:val="24"/>
          <w:vertAlign w:val="subscript"/>
        </w:rPr>
        <w:t>10</w:t>
      </w:r>
      <w:r w:rsidR="00E0638E">
        <w:rPr>
          <w:rFonts w:ascii="Times New Roman" w:hAnsi="Times New Roman" w:cs="Times New Roman"/>
          <w:sz w:val="24"/>
          <w:szCs w:val="24"/>
        </w:rPr>
        <w:t xml:space="preserve"> had a better fit to the unseen data thus would be the recommended model for forecasting the sunspot count.</w:t>
      </w:r>
    </w:p>
    <w:p w14:paraId="2341FC50" w14:textId="77777777" w:rsidR="006D6878" w:rsidRDefault="006D6878" w:rsidP="006D6878">
      <w:pPr>
        <w:rPr>
          <w:rFonts w:ascii="Times New Roman" w:hAnsi="Times New Roman" w:cs="Times New Roman"/>
          <w:sz w:val="24"/>
          <w:szCs w:val="24"/>
        </w:rPr>
      </w:pPr>
      <w:r>
        <w:rPr>
          <w:rFonts w:ascii="Times New Roman" w:hAnsi="Times New Roman" w:cs="Times New Roman"/>
          <w:sz w:val="24"/>
          <w:szCs w:val="24"/>
        </w:rPr>
        <w:lastRenderedPageBreak/>
        <w:t>Sunspots are dark patches that appear on the surface of the Sun. They are caused by intense magnetic activity in the Sun's outer layer. Sunspots typically appear in pairs, and they can range in size from a few hundred kilometers to tens of thousands of kilometers in diameter.</w:t>
      </w:r>
    </w:p>
    <w:p w14:paraId="357957AA" w14:textId="77777777" w:rsidR="006D6878" w:rsidRDefault="006D6878" w:rsidP="006D6878">
      <w:pPr>
        <w:rPr>
          <w:rFonts w:ascii="Times New Roman" w:hAnsi="Times New Roman" w:cs="Times New Roman"/>
          <w:sz w:val="24"/>
          <w:szCs w:val="24"/>
        </w:rPr>
      </w:pPr>
      <w:r>
        <w:rPr>
          <w:rFonts w:ascii="Times New Roman" w:hAnsi="Times New Roman" w:cs="Times New Roman"/>
          <w:sz w:val="24"/>
          <w:szCs w:val="24"/>
        </w:rPr>
        <w:t>Sunspots are important to track because they are an indicator of solar activity. The number of sunspots on the Sun's surface varies over a roughly 11-year cycle, known as the solar cycle. During periods of high solar activity, the Sun emits more radiation and energetic particles, which can impact Earth's atmosphere and cause changes in weather patterns and disrupt power grids. The ability to know when to expect high solar activity will be helpful for giving aid, or at least allowing proper planning for things such as power outages or freak storms.</w:t>
      </w:r>
    </w:p>
    <w:p w14:paraId="43BD4931" w14:textId="203EB3A6" w:rsidR="006D6878" w:rsidRDefault="006D6878" w:rsidP="006D2F43">
      <w:pPr>
        <w:rPr>
          <w:rFonts w:ascii="Times New Roman" w:hAnsi="Times New Roman" w:cs="Times New Roman"/>
          <w:sz w:val="24"/>
          <w:szCs w:val="24"/>
        </w:rPr>
      </w:pPr>
      <w:r>
        <w:rPr>
          <w:rFonts w:ascii="Times New Roman" w:hAnsi="Times New Roman" w:cs="Times New Roman"/>
          <w:sz w:val="24"/>
          <w:szCs w:val="24"/>
        </w:rPr>
        <w:t xml:space="preserve">Furthermore, sunspots are associated with the production of solar flares and coronal mass ejections, which can have a significant impact on Earth's magnetic field and lead to geomagnetic storms. These storms can create auroras and interfere with radio communication and satellite navigation systems like GPS. GPS is vital to many, from regular citizens driving to flying aircraft. If a solar flare were to occur and knock out GPS, it could have dire consequences. </w:t>
      </w:r>
    </w:p>
    <w:p w14:paraId="2BB205FC" w14:textId="72B5C402" w:rsidR="006001A0" w:rsidRDefault="006001A0" w:rsidP="006D2F43">
      <w:pPr>
        <w:rPr>
          <w:rFonts w:ascii="Times New Roman" w:hAnsi="Times New Roman" w:cs="Times New Roman"/>
          <w:sz w:val="24"/>
          <w:szCs w:val="24"/>
        </w:rPr>
      </w:pPr>
      <w:r>
        <w:rPr>
          <w:rFonts w:ascii="Times New Roman" w:hAnsi="Times New Roman" w:cs="Times New Roman"/>
          <w:sz w:val="24"/>
          <w:szCs w:val="24"/>
        </w:rPr>
        <w:tab/>
        <w:t xml:space="preserve">With the model selected there is good certainty of the number of sunspots that could be expected to occur for a 30-year period. This could be utilized by a designer of a spacecraft </w:t>
      </w:r>
      <w:r w:rsidR="006D6878">
        <w:rPr>
          <w:rFonts w:ascii="Times New Roman" w:hAnsi="Times New Roman" w:cs="Times New Roman"/>
          <w:sz w:val="24"/>
          <w:szCs w:val="24"/>
        </w:rPr>
        <w:t xml:space="preserve">as </w:t>
      </w:r>
      <w:r>
        <w:rPr>
          <w:rFonts w:ascii="Times New Roman" w:hAnsi="Times New Roman" w:cs="Times New Roman"/>
          <w:sz w:val="24"/>
          <w:szCs w:val="24"/>
        </w:rPr>
        <w:t>sunspots emit a large amount of electromagnetic radiation that can damage electronics without proper shielding. Having a sense of the volume of sunspots that would be observed over a long period that the spacecraft could be operational in would allow the designer to determine how much shielding may be required for the craft.</w:t>
      </w:r>
    </w:p>
    <w:p w14:paraId="422E3B50" w14:textId="2DD8CC10" w:rsidR="006001A0" w:rsidRDefault="006001A0" w:rsidP="006D2F43">
      <w:pPr>
        <w:rPr>
          <w:rFonts w:ascii="Times New Roman" w:hAnsi="Times New Roman" w:cs="Times New Roman"/>
          <w:b/>
          <w:bCs/>
          <w:sz w:val="24"/>
          <w:szCs w:val="24"/>
        </w:rPr>
      </w:pPr>
      <w:r>
        <w:rPr>
          <w:rFonts w:ascii="Times New Roman" w:hAnsi="Times New Roman" w:cs="Times New Roman"/>
          <w:b/>
          <w:bCs/>
          <w:sz w:val="24"/>
          <w:szCs w:val="24"/>
        </w:rPr>
        <w:t>References</w:t>
      </w:r>
    </w:p>
    <w:p w14:paraId="76089757" w14:textId="05182C25" w:rsidR="006001A0" w:rsidRPr="00EF1C88" w:rsidRDefault="006001A0" w:rsidP="006D2F43">
      <w:pPr>
        <w:rPr>
          <w:rFonts w:ascii="Times New Roman" w:hAnsi="Times New Roman" w:cs="Times New Roman"/>
          <w:sz w:val="24"/>
          <w:szCs w:val="24"/>
        </w:rPr>
      </w:pPr>
      <w:r w:rsidRPr="00EF1C88">
        <w:rPr>
          <w:rFonts w:ascii="Times New Roman" w:hAnsi="Times New Roman" w:cs="Times New Roman"/>
          <w:sz w:val="24"/>
          <w:szCs w:val="24"/>
        </w:rPr>
        <w:t>https://github.com/jbrownlee</w:t>
      </w:r>
    </w:p>
    <w:p w14:paraId="506A32D7" w14:textId="7515BAB0" w:rsidR="006001A0" w:rsidRPr="00EF1C88" w:rsidRDefault="006001A0" w:rsidP="006D2F43">
      <w:pPr>
        <w:rPr>
          <w:rFonts w:ascii="Times New Roman" w:hAnsi="Times New Roman" w:cs="Times New Roman"/>
          <w:sz w:val="24"/>
          <w:szCs w:val="24"/>
        </w:rPr>
      </w:pPr>
      <w:proofErr w:type="spellStart"/>
      <w:r w:rsidRPr="00EF1C88">
        <w:rPr>
          <w:rFonts w:ascii="Times New Roman" w:hAnsi="Times New Roman" w:cs="Times New Roman"/>
          <w:sz w:val="24"/>
          <w:szCs w:val="24"/>
        </w:rPr>
        <w:t>Seabold</w:t>
      </w:r>
      <w:proofErr w:type="spellEnd"/>
      <w:r w:rsidRPr="00EF1C88">
        <w:rPr>
          <w:rFonts w:ascii="Times New Roman" w:hAnsi="Times New Roman" w:cs="Times New Roman"/>
          <w:sz w:val="24"/>
          <w:szCs w:val="24"/>
        </w:rPr>
        <w:t xml:space="preserve">, S., &amp; </w:t>
      </w:r>
      <w:proofErr w:type="spellStart"/>
      <w:r w:rsidRPr="00EF1C88">
        <w:rPr>
          <w:rFonts w:ascii="Times New Roman" w:hAnsi="Times New Roman" w:cs="Times New Roman"/>
          <w:sz w:val="24"/>
          <w:szCs w:val="24"/>
        </w:rPr>
        <w:t>Perktold</w:t>
      </w:r>
      <w:proofErr w:type="spellEnd"/>
      <w:r w:rsidRPr="00EF1C88">
        <w:rPr>
          <w:rFonts w:ascii="Times New Roman" w:hAnsi="Times New Roman" w:cs="Times New Roman"/>
          <w:sz w:val="24"/>
          <w:szCs w:val="24"/>
        </w:rPr>
        <w:t xml:space="preserve">, J. (2010). </w:t>
      </w:r>
      <w:proofErr w:type="spellStart"/>
      <w:r w:rsidRPr="00EF1C88">
        <w:rPr>
          <w:rFonts w:ascii="Times New Roman" w:hAnsi="Times New Roman" w:cs="Times New Roman"/>
          <w:sz w:val="24"/>
          <w:szCs w:val="24"/>
        </w:rPr>
        <w:t>statsmodels</w:t>
      </w:r>
      <w:proofErr w:type="spellEnd"/>
      <w:r w:rsidRPr="00EF1C88">
        <w:rPr>
          <w:rFonts w:ascii="Times New Roman" w:hAnsi="Times New Roman" w:cs="Times New Roman"/>
          <w:sz w:val="24"/>
          <w:szCs w:val="24"/>
        </w:rPr>
        <w:t xml:space="preserve">: Econometric and statistical modeling with python. In </w:t>
      </w:r>
      <w:r w:rsidRPr="00EF1C88">
        <w:rPr>
          <w:rFonts w:ascii="Times New Roman" w:hAnsi="Times New Roman" w:cs="Times New Roman"/>
          <w:i/>
          <w:iCs/>
          <w:sz w:val="24"/>
          <w:szCs w:val="24"/>
        </w:rPr>
        <w:t>9th Python in Science Conference</w:t>
      </w:r>
      <w:r w:rsidRPr="00EF1C88">
        <w:rPr>
          <w:rFonts w:ascii="Times New Roman" w:hAnsi="Times New Roman" w:cs="Times New Roman"/>
          <w:sz w:val="24"/>
          <w:szCs w:val="24"/>
        </w:rPr>
        <w:t>.</w:t>
      </w:r>
    </w:p>
    <w:p w14:paraId="0CB6BB36" w14:textId="748ABB0B" w:rsidR="006001A0" w:rsidRPr="00EF1C88" w:rsidRDefault="006001A0" w:rsidP="006D2F43">
      <w:pPr>
        <w:rPr>
          <w:rFonts w:ascii="Times New Roman" w:hAnsi="Times New Roman" w:cs="Times New Roman"/>
          <w:sz w:val="24"/>
          <w:szCs w:val="24"/>
        </w:rPr>
      </w:pPr>
      <w:r w:rsidRPr="00EF1C88">
        <w:rPr>
          <w:rFonts w:ascii="Times New Roman" w:hAnsi="Times New Roman" w:cs="Times New Roman"/>
          <w:sz w:val="24"/>
          <w:szCs w:val="24"/>
        </w:rPr>
        <w:t xml:space="preserve">Harris, C.R., Millman, K.J., van der Walt, S.J. et al. </w:t>
      </w:r>
      <w:r w:rsidRPr="00EF1C88">
        <w:rPr>
          <w:rStyle w:val="Emphasis"/>
          <w:rFonts w:ascii="Times New Roman" w:hAnsi="Times New Roman" w:cs="Times New Roman"/>
          <w:sz w:val="24"/>
          <w:szCs w:val="24"/>
        </w:rPr>
        <w:t>Array programming with NumPy</w:t>
      </w:r>
      <w:r w:rsidRPr="00EF1C88">
        <w:rPr>
          <w:rFonts w:ascii="Times New Roman" w:hAnsi="Times New Roman" w:cs="Times New Roman"/>
          <w:sz w:val="24"/>
          <w:szCs w:val="24"/>
        </w:rPr>
        <w:t>. Nature 585, 357–362 (2020). DOI:</w:t>
      </w:r>
    </w:p>
    <w:p w14:paraId="7D668AE7" w14:textId="422D6F19" w:rsidR="006001A0" w:rsidRPr="00EF1C88" w:rsidRDefault="006001A0" w:rsidP="006D2F43">
      <w:pPr>
        <w:rPr>
          <w:rFonts w:ascii="Times New Roman" w:hAnsi="Times New Roman" w:cs="Times New Roman"/>
          <w:sz w:val="24"/>
          <w:szCs w:val="24"/>
        </w:rPr>
      </w:pPr>
      <w:r w:rsidRPr="00EF1C88">
        <w:rPr>
          <w:rFonts w:ascii="Times New Roman" w:hAnsi="Times New Roman" w:cs="Times New Roman"/>
          <w:sz w:val="24"/>
          <w:szCs w:val="24"/>
        </w:rPr>
        <w:t xml:space="preserve">McKinney, W., &amp; others. (2010). Data structures for statistical computing in python. In </w:t>
      </w:r>
      <w:r w:rsidRPr="00EF1C88">
        <w:rPr>
          <w:rFonts w:ascii="Times New Roman" w:hAnsi="Times New Roman" w:cs="Times New Roman"/>
          <w:i/>
          <w:iCs/>
          <w:sz w:val="24"/>
          <w:szCs w:val="24"/>
        </w:rPr>
        <w:t>Proceedings of the 9th Python in Science Conference</w:t>
      </w:r>
      <w:r w:rsidRPr="00EF1C88">
        <w:rPr>
          <w:rFonts w:ascii="Times New Roman" w:hAnsi="Times New Roman" w:cs="Times New Roman"/>
          <w:sz w:val="24"/>
          <w:szCs w:val="24"/>
        </w:rPr>
        <w:t xml:space="preserve"> (Vol. 445, pp. 51–56).</w:t>
      </w:r>
    </w:p>
    <w:p w14:paraId="6854BC85" w14:textId="77777777" w:rsidR="00986AD9" w:rsidRPr="00EF1C88" w:rsidRDefault="00986AD9" w:rsidP="00986AD9">
      <w:pPr>
        <w:pStyle w:val="NormalWeb"/>
        <w:ind w:left="567" w:hanging="567"/>
      </w:pPr>
      <w:r w:rsidRPr="00EF1C88">
        <w:t xml:space="preserve">NASA. (2021, July 22). </w:t>
      </w:r>
      <w:r w:rsidRPr="00EF1C88">
        <w:rPr>
          <w:i/>
          <w:iCs/>
        </w:rPr>
        <w:t>What is the solar cycle?</w:t>
      </w:r>
      <w:r w:rsidRPr="00EF1C88">
        <w:t xml:space="preserve"> NASA. Retrieved April 15, 2023, from </w:t>
      </w:r>
      <w:proofErr w:type="gramStart"/>
      <w:r w:rsidRPr="00EF1C88">
        <w:t>https://spaceplace.nasa.gov/solar-cycles/en/</w:t>
      </w:r>
      <w:proofErr w:type="gramEnd"/>
      <w:r w:rsidRPr="00EF1C88">
        <w:t xml:space="preserve"> </w:t>
      </w:r>
    </w:p>
    <w:p w14:paraId="15D120AC" w14:textId="77777777" w:rsidR="00986AD9" w:rsidRPr="00EF1C88" w:rsidRDefault="00986AD9" w:rsidP="00986AD9">
      <w:pPr>
        <w:pStyle w:val="NormalWeb"/>
        <w:ind w:left="567" w:hanging="567"/>
      </w:pPr>
      <w:r w:rsidRPr="00EF1C88">
        <w:rPr>
          <w:i/>
          <w:iCs/>
        </w:rPr>
        <w:t>Sunspots and solar flares</w:t>
      </w:r>
      <w:r w:rsidRPr="00EF1C88">
        <w:t xml:space="preserve">. </w:t>
      </w:r>
      <w:proofErr w:type="spellStart"/>
      <w:r w:rsidRPr="00EF1C88">
        <w:t>StarDate</w:t>
      </w:r>
      <w:proofErr w:type="spellEnd"/>
      <w:r w:rsidRPr="00EF1C88">
        <w:t xml:space="preserve">. (n.d.). Retrieved April 15, 2023, from </w:t>
      </w:r>
      <w:proofErr w:type="gramStart"/>
      <w:r w:rsidRPr="00EF1C88">
        <w:t>https://stardate.org/astro-guide/sunspots-and-solar-flares</w:t>
      </w:r>
      <w:proofErr w:type="gramEnd"/>
      <w:r w:rsidRPr="00EF1C88">
        <w:t xml:space="preserve"> </w:t>
      </w:r>
    </w:p>
    <w:p w14:paraId="12DF1E9C" w14:textId="77777777" w:rsidR="00986AD9" w:rsidRPr="00EF1C88" w:rsidRDefault="00986AD9" w:rsidP="00986AD9">
      <w:pPr>
        <w:pStyle w:val="NormalWeb"/>
        <w:ind w:left="567" w:hanging="567"/>
      </w:pPr>
      <w:r w:rsidRPr="00EF1C88">
        <w:t xml:space="preserve">US Department of Commerce, N. O. A. A. (2020, August 7). </w:t>
      </w:r>
      <w:r w:rsidRPr="00EF1C88">
        <w:rPr>
          <w:i/>
          <w:iCs/>
        </w:rPr>
        <w:t>The Sun and sunspots</w:t>
      </w:r>
      <w:r w:rsidRPr="00EF1C88">
        <w:t xml:space="preserve">. National Weather Service. Retrieved April 15, 2023, from </w:t>
      </w:r>
      <w:proofErr w:type="gramStart"/>
      <w:r w:rsidRPr="00EF1C88">
        <w:t>https://www.weather.gov/fsd/sunspots</w:t>
      </w:r>
      <w:proofErr w:type="gramEnd"/>
      <w:r w:rsidRPr="00EF1C88">
        <w:t xml:space="preserve"> </w:t>
      </w:r>
    </w:p>
    <w:p w14:paraId="640BDAFC" w14:textId="77777777" w:rsidR="006D6878" w:rsidRPr="006001A0" w:rsidRDefault="006D6878" w:rsidP="006D2F43">
      <w:pPr>
        <w:rPr>
          <w:rFonts w:ascii="Times New Roman" w:hAnsi="Times New Roman" w:cs="Times New Roman"/>
          <w:sz w:val="24"/>
          <w:szCs w:val="24"/>
        </w:rPr>
      </w:pPr>
    </w:p>
    <w:sectPr w:rsidR="006D6878" w:rsidRPr="0060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30"/>
    <w:rsid w:val="0014574C"/>
    <w:rsid w:val="001746C8"/>
    <w:rsid w:val="001D00B3"/>
    <w:rsid w:val="002835C8"/>
    <w:rsid w:val="00285D79"/>
    <w:rsid w:val="002D4E28"/>
    <w:rsid w:val="00304A76"/>
    <w:rsid w:val="003422AE"/>
    <w:rsid w:val="00370CA5"/>
    <w:rsid w:val="00400821"/>
    <w:rsid w:val="0041126E"/>
    <w:rsid w:val="00450F9B"/>
    <w:rsid w:val="00465419"/>
    <w:rsid w:val="00497FE0"/>
    <w:rsid w:val="005A40B2"/>
    <w:rsid w:val="006001A0"/>
    <w:rsid w:val="006824B5"/>
    <w:rsid w:val="006A35E7"/>
    <w:rsid w:val="006D2F43"/>
    <w:rsid w:val="006D6878"/>
    <w:rsid w:val="00743330"/>
    <w:rsid w:val="00753BBB"/>
    <w:rsid w:val="00781AA3"/>
    <w:rsid w:val="007D330C"/>
    <w:rsid w:val="00833BC3"/>
    <w:rsid w:val="00854227"/>
    <w:rsid w:val="00882944"/>
    <w:rsid w:val="008D5A83"/>
    <w:rsid w:val="00986AD9"/>
    <w:rsid w:val="009F07DC"/>
    <w:rsid w:val="00A32B2E"/>
    <w:rsid w:val="00A37A25"/>
    <w:rsid w:val="00AF78E3"/>
    <w:rsid w:val="00BA4D09"/>
    <w:rsid w:val="00C40344"/>
    <w:rsid w:val="00D23788"/>
    <w:rsid w:val="00D83DE4"/>
    <w:rsid w:val="00DF1D4A"/>
    <w:rsid w:val="00E0638E"/>
    <w:rsid w:val="00E410A8"/>
    <w:rsid w:val="00E6456A"/>
    <w:rsid w:val="00E8028C"/>
    <w:rsid w:val="00EF1C88"/>
    <w:rsid w:val="00F01EF5"/>
    <w:rsid w:val="00F0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16D4"/>
  <w15:chartTrackingRefBased/>
  <w15:docId w15:val="{ADA02B29-4306-4E2A-9238-048DF4FE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330"/>
    <w:rPr>
      <w:kern w:val="0"/>
      <w14:ligatures w14:val="none"/>
    </w:rPr>
  </w:style>
  <w:style w:type="paragraph" w:styleId="Heading1">
    <w:name w:val="heading 1"/>
    <w:basedOn w:val="Normal"/>
    <w:next w:val="Normal"/>
    <w:link w:val="Heading1Char"/>
    <w:uiPriority w:val="9"/>
    <w:qFormat/>
    <w:rsid w:val="00743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5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3330"/>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4333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743330"/>
    <w:pPr>
      <w:outlineLvl w:val="9"/>
    </w:pPr>
  </w:style>
  <w:style w:type="paragraph" w:styleId="TOC2">
    <w:name w:val="toc 2"/>
    <w:basedOn w:val="Normal"/>
    <w:next w:val="Normal"/>
    <w:autoRedefine/>
    <w:uiPriority w:val="39"/>
    <w:unhideWhenUsed/>
    <w:rsid w:val="00743330"/>
    <w:pPr>
      <w:spacing w:after="100"/>
      <w:ind w:left="220"/>
    </w:pPr>
    <w:rPr>
      <w:rFonts w:eastAsiaTheme="minorEastAsia" w:cs="Times New Roman"/>
    </w:rPr>
  </w:style>
  <w:style w:type="paragraph" w:styleId="TOC1">
    <w:name w:val="toc 1"/>
    <w:basedOn w:val="Normal"/>
    <w:next w:val="Normal"/>
    <w:autoRedefine/>
    <w:uiPriority w:val="39"/>
    <w:unhideWhenUsed/>
    <w:rsid w:val="00743330"/>
    <w:pPr>
      <w:spacing w:after="100"/>
    </w:pPr>
    <w:rPr>
      <w:rFonts w:eastAsiaTheme="minorEastAsia" w:cs="Times New Roman"/>
    </w:rPr>
  </w:style>
  <w:style w:type="character" w:styleId="Hyperlink">
    <w:name w:val="Hyperlink"/>
    <w:basedOn w:val="DefaultParagraphFont"/>
    <w:uiPriority w:val="99"/>
    <w:unhideWhenUsed/>
    <w:rsid w:val="006001A0"/>
    <w:rPr>
      <w:color w:val="0563C1" w:themeColor="hyperlink"/>
      <w:u w:val="single"/>
    </w:rPr>
  </w:style>
  <w:style w:type="character" w:styleId="UnresolvedMention">
    <w:name w:val="Unresolved Mention"/>
    <w:basedOn w:val="DefaultParagraphFont"/>
    <w:uiPriority w:val="99"/>
    <w:semiHidden/>
    <w:unhideWhenUsed/>
    <w:rsid w:val="006001A0"/>
    <w:rPr>
      <w:color w:val="605E5C"/>
      <w:shd w:val="clear" w:color="auto" w:fill="E1DFDD"/>
    </w:rPr>
  </w:style>
  <w:style w:type="character" w:styleId="Emphasis">
    <w:name w:val="Emphasis"/>
    <w:basedOn w:val="DefaultParagraphFont"/>
    <w:uiPriority w:val="20"/>
    <w:qFormat/>
    <w:rsid w:val="006001A0"/>
    <w:rPr>
      <w:i/>
      <w:iCs/>
    </w:rPr>
  </w:style>
  <w:style w:type="character" w:customStyle="1" w:styleId="Heading2Char">
    <w:name w:val="Heading 2 Char"/>
    <w:basedOn w:val="DefaultParagraphFont"/>
    <w:link w:val="Heading2"/>
    <w:uiPriority w:val="9"/>
    <w:semiHidden/>
    <w:rsid w:val="008D5A83"/>
    <w:rPr>
      <w:rFonts w:asciiTheme="majorHAnsi" w:eastAsiaTheme="majorEastAsia" w:hAnsiTheme="majorHAnsi" w:cstheme="majorBidi"/>
      <w:color w:val="2F5496" w:themeColor="accent1" w:themeShade="BF"/>
      <w:kern w:val="0"/>
      <w:sz w:val="26"/>
      <w:szCs w:val="26"/>
      <w14:ligatures w14:val="none"/>
    </w:rPr>
  </w:style>
  <w:style w:type="paragraph" w:styleId="Revision">
    <w:name w:val="Revision"/>
    <w:hidden/>
    <w:uiPriority w:val="99"/>
    <w:semiHidden/>
    <w:rsid w:val="007D330C"/>
    <w:pPr>
      <w:spacing w:after="0" w:line="240" w:lineRule="auto"/>
    </w:pPr>
    <w:rPr>
      <w:kern w:val="0"/>
      <w14:ligatures w14:val="none"/>
    </w:rPr>
  </w:style>
  <w:style w:type="character" w:styleId="FollowedHyperlink">
    <w:name w:val="FollowedHyperlink"/>
    <w:basedOn w:val="DefaultParagraphFont"/>
    <w:uiPriority w:val="99"/>
    <w:semiHidden/>
    <w:unhideWhenUsed/>
    <w:rsid w:val="00986AD9"/>
    <w:rPr>
      <w:color w:val="954F72" w:themeColor="followedHyperlink"/>
      <w:u w:val="single"/>
    </w:rPr>
  </w:style>
  <w:style w:type="paragraph" w:styleId="NormalWeb">
    <w:name w:val="Normal (Web)"/>
    <w:basedOn w:val="Normal"/>
    <w:uiPriority w:val="99"/>
    <w:semiHidden/>
    <w:unhideWhenUsed/>
    <w:rsid w:val="00986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047">
      <w:bodyDiv w:val="1"/>
      <w:marLeft w:val="0"/>
      <w:marRight w:val="0"/>
      <w:marTop w:val="0"/>
      <w:marBottom w:val="0"/>
      <w:divBdr>
        <w:top w:val="none" w:sz="0" w:space="0" w:color="auto"/>
        <w:left w:val="none" w:sz="0" w:space="0" w:color="auto"/>
        <w:bottom w:val="none" w:sz="0" w:space="0" w:color="auto"/>
        <w:right w:val="none" w:sz="0" w:space="0" w:color="auto"/>
      </w:divBdr>
    </w:div>
    <w:div w:id="402341841">
      <w:bodyDiv w:val="1"/>
      <w:marLeft w:val="0"/>
      <w:marRight w:val="0"/>
      <w:marTop w:val="0"/>
      <w:marBottom w:val="0"/>
      <w:divBdr>
        <w:top w:val="none" w:sz="0" w:space="0" w:color="auto"/>
        <w:left w:val="none" w:sz="0" w:space="0" w:color="auto"/>
        <w:bottom w:val="none" w:sz="0" w:space="0" w:color="auto"/>
        <w:right w:val="none" w:sz="0" w:space="0" w:color="auto"/>
      </w:divBdr>
      <w:divsChild>
        <w:div w:id="731805081">
          <w:marLeft w:val="0"/>
          <w:marRight w:val="0"/>
          <w:marTop w:val="0"/>
          <w:marBottom w:val="0"/>
          <w:divBdr>
            <w:top w:val="none" w:sz="0" w:space="0" w:color="auto"/>
            <w:left w:val="none" w:sz="0" w:space="0" w:color="auto"/>
            <w:bottom w:val="none" w:sz="0" w:space="0" w:color="auto"/>
            <w:right w:val="none" w:sz="0" w:space="0" w:color="auto"/>
          </w:divBdr>
        </w:div>
      </w:divsChild>
    </w:div>
    <w:div w:id="600068693">
      <w:bodyDiv w:val="1"/>
      <w:marLeft w:val="0"/>
      <w:marRight w:val="0"/>
      <w:marTop w:val="0"/>
      <w:marBottom w:val="0"/>
      <w:divBdr>
        <w:top w:val="none" w:sz="0" w:space="0" w:color="auto"/>
        <w:left w:val="none" w:sz="0" w:space="0" w:color="auto"/>
        <w:bottom w:val="none" w:sz="0" w:space="0" w:color="auto"/>
        <w:right w:val="none" w:sz="0" w:space="0" w:color="auto"/>
      </w:divBdr>
    </w:div>
    <w:div w:id="886920062">
      <w:bodyDiv w:val="1"/>
      <w:marLeft w:val="0"/>
      <w:marRight w:val="0"/>
      <w:marTop w:val="0"/>
      <w:marBottom w:val="0"/>
      <w:divBdr>
        <w:top w:val="none" w:sz="0" w:space="0" w:color="auto"/>
        <w:left w:val="none" w:sz="0" w:space="0" w:color="auto"/>
        <w:bottom w:val="none" w:sz="0" w:space="0" w:color="auto"/>
        <w:right w:val="none" w:sz="0" w:space="0" w:color="auto"/>
      </w:divBdr>
    </w:div>
    <w:div w:id="158985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9CEA0-A611-48A5-8261-D06207998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14</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Grou</dc:creator>
  <cp:keywords/>
  <dc:description/>
  <cp:lastModifiedBy>Joshua Grou</cp:lastModifiedBy>
  <cp:revision>21</cp:revision>
  <dcterms:created xsi:type="dcterms:W3CDTF">2023-04-09T20:21:00Z</dcterms:created>
  <dcterms:modified xsi:type="dcterms:W3CDTF">2023-04-16T03:35:00Z</dcterms:modified>
</cp:coreProperties>
</file>